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FD7" w:rsidRPr="00A40094" w:rsidRDefault="00CD0FD7" w:rsidP="00A40094">
      <w:pPr>
        <w:rPr>
          <w:rFonts w:ascii="Times New Roman" w:eastAsia="標楷體" w:hAnsi="Times New Roman"/>
          <w:b/>
          <w:color w:val="000000"/>
        </w:rPr>
      </w:pPr>
      <w:bookmarkStart w:id="0" w:name="_GoBack"/>
      <w:bookmarkEnd w:id="0"/>
      <w:r w:rsidRPr="00A40094">
        <w:rPr>
          <w:rFonts w:ascii="Times New Roman" w:eastAsia="標楷體" w:hAnsi="Times New Roman"/>
          <w:b/>
          <w:color w:val="000000"/>
        </w:rPr>
        <w:t>各位老師、各位同學</w:t>
      </w:r>
    </w:p>
    <w:p w:rsidR="00CD0FD7" w:rsidRPr="00A40094" w:rsidRDefault="00CD0FD7" w:rsidP="00A40094">
      <w:pPr>
        <w:rPr>
          <w:rFonts w:ascii="Times New Roman" w:eastAsia="標楷體" w:hAnsi="Times New Roman"/>
          <w:color w:val="000000"/>
        </w:rPr>
      </w:pPr>
      <w:r w:rsidRPr="00A40094">
        <w:rPr>
          <w:rFonts w:ascii="Times New Roman" w:eastAsia="標楷體" w:hAnsi="Times New Roman"/>
          <w:color w:val="000000"/>
        </w:rPr>
        <w:t>先謝謝大家百忙中抽空參加網路小組會議，根據會議結果，結論簡述如下</w:t>
      </w:r>
      <w:r w:rsidRPr="00A40094">
        <w:rPr>
          <w:rFonts w:ascii="Times New Roman" w:eastAsia="標楷體" w:hAnsi="Times New Roman"/>
          <w:color w:val="000000"/>
        </w:rPr>
        <w:t>:</w:t>
      </w:r>
    </w:p>
    <w:p w:rsidR="00CD0FD7" w:rsidRPr="00A40094" w:rsidRDefault="00CD0FD7" w:rsidP="00A40094">
      <w:pPr>
        <w:pStyle w:val="a7"/>
        <w:numPr>
          <w:ilvl w:val="0"/>
          <w:numId w:val="2"/>
        </w:numPr>
        <w:ind w:leftChars="0"/>
        <w:rPr>
          <w:rFonts w:eastAsia="標楷體"/>
          <w:color w:val="000000"/>
        </w:rPr>
      </w:pPr>
      <w:r w:rsidRPr="00A40094">
        <w:rPr>
          <w:rFonts w:eastAsia="標楷體"/>
          <w:color w:val="000000"/>
        </w:rPr>
        <w:t>新官方網頁模版已建置完成。</w:t>
      </w:r>
    </w:p>
    <w:p w:rsidR="00CD0FD7" w:rsidRPr="00A40094" w:rsidRDefault="00CD0FD7" w:rsidP="00A40094">
      <w:pPr>
        <w:pStyle w:val="a7"/>
        <w:numPr>
          <w:ilvl w:val="0"/>
          <w:numId w:val="2"/>
        </w:numPr>
        <w:ind w:leftChars="0"/>
        <w:rPr>
          <w:rFonts w:eastAsia="標楷體"/>
          <w:color w:val="000000"/>
        </w:rPr>
      </w:pPr>
      <w:r w:rsidRPr="00A40094">
        <w:rPr>
          <w:rFonts w:eastAsia="標楷體"/>
          <w:color w:val="000000"/>
        </w:rPr>
        <w:t>高中生專區希望先有</w:t>
      </w:r>
      <w:r w:rsidRPr="00A40094">
        <w:rPr>
          <w:rFonts w:eastAsia="標楷體"/>
          <w:color w:val="000000"/>
        </w:rPr>
        <w:t>prototype</w:t>
      </w:r>
      <w:r w:rsidRPr="00A40094">
        <w:rPr>
          <w:rFonts w:eastAsia="標楷體"/>
          <w:color w:val="000000"/>
        </w:rPr>
        <w:t>出來供大家參考。</w:t>
      </w:r>
    </w:p>
    <w:p w:rsidR="00CD0FD7" w:rsidRPr="00A40094" w:rsidRDefault="00CD0FD7" w:rsidP="00A40094">
      <w:pPr>
        <w:pStyle w:val="a7"/>
        <w:numPr>
          <w:ilvl w:val="0"/>
          <w:numId w:val="2"/>
        </w:numPr>
        <w:ind w:leftChars="0"/>
        <w:rPr>
          <w:rFonts w:eastAsia="標楷體"/>
          <w:color w:val="000000"/>
        </w:rPr>
      </w:pPr>
      <w:r w:rsidRPr="00A40094">
        <w:rPr>
          <w:rFonts w:eastAsia="標楷體"/>
          <w:color w:val="000000"/>
        </w:rPr>
        <w:t>舉派碩二同學韋登元做為網頁同學方面的招集人。</w:t>
      </w:r>
    </w:p>
    <w:p w:rsidR="00CD0FD7" w:rsidRPr="00A40094" w:rsidRDefault="00CD0FD7" w:rsidP="00A40094">
      <w:pPr>
        <w:pStyle w:val="a7"/>
        <w:numPr>
          <w:ilvl w:val="0"/>
          <w:numId w:val="2"/>
        </w:numPr>
        <w:ind w:leftChars="0"/>
        <w:rPr>
          <w:rFonts w:eastAsia="標楷體"/>
          <w:color w:val="000000"/>
        </w:rPr>
      </w:pPr>
      <w:r w:rsidRPr="00A40094">
        <w:rPr>
          <w:rFonts w:eastAsia="標楷體"/>
          <w:color w:val="000000"/>
        </w:rPr>
        <w:t>請各位老師與同學整合網頁內容部分，交由智帆置入網頁模版中。</w:t>
      </w:r>
    </w:p>
    <w:p w:rsidR="00CD0FD7" w:rsidRPr="00A40094" w:rsidRDefault="00CD0FD7" w:rsidP="00A40094">
      <w:pPr>
        <w:rPr>
          <w:rFonts w:ascii="Times New Roman" w:eastAsia="標楷體" w:hAnsi="Times New Roman"/>
          <w:color w:val="000000"/>
        </w:rPr>
      </w:pPr>
    </w:p>
    <w:p w:rsidR="00CD0FD7" w:rsidRPr="00A40094" w:rsidRDefault="00CD0FD7" w:rsidP="00A40094">
      <w:pPr>
        <w:rPr>
          <w:rFonts w:ascii="Times New Roman" w:eastAsia="標楷體" w:hAnsi="Times New Roman"/>
          <w:color w:val="000000"/>
        </w:rPr>
      </w:pPr>
      <w:r w:rsidRPr="00A40094">
        <w:rPr>
          <w:rFonts w:ascii="Times New Roman" w:eastAsia="標楷體" w:hAnsi="Times New Roman"/>
          <w:color w:val="000000"/>
        </w:rPr>
        <w:t>因此，以下我將依照大家所分配到的</w:t>
      </w:r>
      <w:r w:rsidR="002B7210" w:rsidRPr="00A40094">
        <w:rPr>
          <w:rFonts w:ascii="Times New Roman" w:eastAsia="標楷體" w:hAnsi="Times New Roman"/>
          <w:color w:val="000000"/>
        </w:rPr>
        <w:t>內容修正更新部分設計表單，請各位老師同學回饋，整合後方便智帆作業，回饋</w:t>
      </w:r>
      <w:r w:rsidR="002B7210" w:rsidRPr="00A40094">
        <w:rPr>
          <w:rFonts w:ascii="Times New Roman" w:eastAsia="標楷體" w:hAnsi="Times New Roman"/>
          <w:color w:val="000000"/>
        </w:rPr>
        <w:t>step by step</w:t>
      </w:r>
      <w:r w:rsidR="002B7210" w:rsidRPr="00A40094">
        <w:rPr>
          <w:rFonts w:ascii="Times New Roman" w:eastAsia="標楷體" w:hAnsi="Times New Roman"/>
          <w:color w:val="000000"/>
        </w:rPr>
        <w:t>如下</w:t>
      </w:r>
      <w:r w:rsidR="002B7210" w:rsidRPr="00A40094">
        <w:rPr>
          <w:rFonts w:ascii="Times New Roman" w:eastAsia="標楷體" w:hAnsi="Times New Roman"/>
          <w:color w:val="000000"/>
        </w:rPr>
        <w:t>:</w:t>
      </w:r>
    </w:p>
    <w:p w:rsidR="002B7210" w:rsidRPr="00A40094" w:rsidRDefault="002B7210" w:rsidP="00A40094">
      <w:pPr>
        <w:rPr>
          <w:rFonts w:ascii="Times New Roman" w:eastAsia="標楷體" w:hAnsi="Times New Roman"/>
          <w:color w:val="000000"/>
        </w:rPr>
      </w:pPr>
    </w:p>
    <w:p w:rsidR="002B7210" w:rsidRPr="00A40094" w:rsidRDefault="002B7210" w:rsidP="00A40094">
      <w:pPr>
        <w:pStyle w:val="a7"/>
        <w:numPr>
          <w:ilvl w:val="0"/>
          <w:numId w:val="3"/>
        </w:numPr>
        <w:ind w:leftChars="0"/>
        <w:rPr>
          <w:rFonts w:eastAsia="標楷體"/>
          <w:color w:val="000000"/>
        </w:rPr>
      </w:pPr>
      <w:r w:rsidRPr="00A40094">
        <w:rPr>
          <w:rFonts w:eastAsia="標楷體"/>
          <w:color w:val="000000"/>
        </w:rPr>
        <w:t>確認自己負責的範圍。</w:t>
      </w:r>
    </w:p>
    <w:p w:rsidR="002B7210" w:rsidRPr="00A40094" w:rsidRDefault="002B7210" w:rsidP="00A40094">
      <w:pPr>
        <w:pStyle w:val="a7"/>
        <w:numPr>
          <w:ilvl w:val="0"/>
          <w:numId w:val="3"/>
        </w:numPr>
        <w:ind w:leftChars="0"/>
        <w:rPr>
          <w:rFonts w:eastAsia="標楷體"/>
          <w:color w:val="000000"/>
        </w:rPr>
      </w:pPr>
      <w:r w:rsidRPr="00A40094">
        <w:rPr>
          <w:rFonts w:eastAsia="標楷體"/>
          <w:color w:val="000000"/>
        </w:rPr>
        <w:t>瀏覽目前既有的網頁內容，包括</w:t>
      </w:r>
      <w:r w:rsidRPr="00A40094">
        <w:rPr>
          <w:rFonts w:eastAsia="標楷體"/>
          <w:color w:val="000000"/>
        </w:rPr>
        <w:t>:</w:t>
      </w:r>
    </w:p>
    <w:p w:rsidR="002B7210" w:rsidRPr="00A40094" w:rsidRDefault="002B7210" w:rsidP="00A40094">
      <w:pPr>
        <w:pStyle w:val="a7"/>
        <w:numPr>
          <w:ilvl w:val="0"/>
          <w:numId w:val="4"/>
        </w:numPr>
        <w:ind w:leftChars="0"/>
        <w:rPr>
          <w:rFonts w:eastAsia="標楷體"/>
          <w:color w:val="000000"/>
        </w:rPr>
      </w:pPr>
      <w:r w:rsidRPr="00A40094">
        <w:rPr>
          <w:rFonts w:eastAsia="標楷體"/>
          <w:color w:val="000000"/>
        </w:rPr>
        <w:t>官方網站</w:t>
      </w:r>
      <w:r w:rsidRPr="00A40094">
        <w:rPr>
          <w:rFonts w:eastAsia="標楷體"/>
          <w:color w:val="000000"/>
        </w:rPr>
        <w:t xml:space="preserve">: </w:t>
      </w:r>
      <w:hyperlink r:id="rId7" w:history="1">
        <w:r w:rsidRPr="00A40094">
          <w:rPr>
            <w:rStyle w:val="af"/>
            <w:rFonts w:eastAsia="標楷體"/>
          </w:rPr>
          <w:t>http://www.mc.ntu.edu.tw/department/clsmb/index.htm</w:t>
        </w:r>
      </w:hyperlink>
    </w:p>
    <w:p w:rsidR="002B7210" w:rsidRPr="00A40094" w:rsidRDefault="002B7210" w:rsidP="00A40094">
      <w:pPr>
        <w:pStyle w:val="a7"/>
        <w:numPr>
          <w:ilvl w:val="0"/>
          <w:numId w:val="4"/>
        </w:numPr>
        <w:ind w:leftChars="0"/>
        <w:rPr>
          <w:rFonts w:eastAsia="標楷體"/>
          <w:color w:val="000000"/>
        </w:rPr>
      </w:pPr>
      <w:r w:rsidRPr="00A40094">
        <w:rPr>
          <w:rFonts w:eastAsia="標楷體"/>
          <w:color w:val="000000"/>
        </w:rPr>
        <w:t>高中生資訊專區</w:t>
      </w:r>
      <w:r w:rsidRPr="00A40094">
        <w:rPr>
          <w:rFonts w:eastAsia="標楷體"/>
          <w:color w:val="000000"/>
        </w:rPr>
        <w:t xml:space="preserve">: </w:t>
      </w:r>
      <w:hyperlink r:id="rId8" w:history="1">
        <w:r w:rsidRPr="00A40094">
          <w:rPr>
            <w:rStyle w:val="af"/>
            <w:rFonts w:eastAsia="標楷體"/>
          </w:rPr>
          <w:t>https://dl.dropboxusercontent.com/u/44853757/cover/index.html</w:t>
        </w:r>
      </w:hyperlink>
    </w:p>
    <w:p w:rsidR="002B7210" w:rsidRPr="00A40094" w:rsidRDefault="002B7210" w:rsidP="00A40094">
      <w:pPr>
        <w:pStyle w:val="a7"/>
        <w:numPr>
          <w:ilvl w:val="0"/>
          <w:numId w:val="3"/>
        </w:numPr>
        <w:ind w:leftChars="0"/>
        <w:rPr>
          <w:rFonts w:eastAsia="標楷體"/>
          <w:color w:val="000000"/>
        </w:rPr>
      </w:pPr>
      <w:r w:rsidRPr="00A40094">
        <w:rPr>
          <w:rFonts w:eastAsia="標楷體"/>
          <w:color w:val="000000"/>
        </w:rPr>
        <w:t>依照範圍於標題下提供網頁內容，如果您覺得照既有的網頁資料即可，不用做更新，那麼請找尋到確切的頁面後，</w:t>
      </w:r>
      <w:r w:rsidRPr="00A40094">
        <w:rPr>
          <w:rFonts w:eastAsia="標楷體"/>
          <w:color w:val="FF0000"/>
        </w:rPr>
        <w:t>將確切的網頁網址拷貝貼上貼上</w:t>
      </w:r>
      <w:r w:rsidRPr="00A40094">
        <w:rPr>
          <w:rFonts w:eastAsia="標楷體"/>
          <w:color w:val="000000"/>
        </w:rPr>
        <w:t>，這樣智帆便可以方便去抓取。</w:t>
      </w:r>
    </w:p>
    <w:p w:rsidR="002B7210" w:rsidRPr="00A40094" w:rsidRDefault="002B7210" w:rsidP="00A40094">
      <w:pPr>
        <w:pStyle w:val="a7"/>
        <w:numPr>
          <w:ilvl w:val="0"/>
          <w:numId w:val="3"/>
        </w:numPr>
        <w:ind w:leftChars="0"/>
        <w:rPr>
          <w:rFonts w:eastAsia="標楷體"/>
          <w:color w:val="000000"/>
        </w:rPr>
      </w:pPr>
      <w:r w:rsidRPr="00A40094">
        <w:rPr>
          <w:rFonts w:eastAsia="標楷體"/>
          <w:color w:val="000000"/>
        </w:rPr>
        <w:t>如果您覺得季有的網頁資料不對或不足，那麼就在本表單您負責的標題下提供資訊，無論是文字或圖片皆可，如果有檔案的話，記得附上檔案。</w:t>
      </w:r>
    </w:p>
    <w:p w:rsidR="00CF6A41" w:rsidRPr="00A40094" w:rsidRDefault="00CF6A41" w:rsidP="00A40094">
      <w:pPr>
        <w:rPr>
          <w:rFonts w:ascii="Times New Roman" w:eastAsia="標楷體" w:hAnsi="Times New Roman"/>
          <w:color w:val="000000"/>
        </w:rPr>
      </w:pPr>
      <w:r w:rsidRPr="00A40094">
        <w:rPr>
          <w:rFonts w:ascii="Times New Roman" w:eastAsia="標楷體" w:hAnsi="Times New Roman"/>
          <w:color w:val="000000"/>
        </w:rPr>
        <w:t>另外，請大家一起協助的有</w:t>
      </w:r>
      <w:r w:rsidRPr="00A40094">
        <w:rPr>
          <w:rFonts w:ascii="Times New Roman" w:eastAsia="標楷體" w:hAnsi="Times New Roman"/>
          <w:color w:val="000000"/>
        </w:rPr>
        <w:t>:</w:t>
      </w:r>
    </w:p>
    <w:p w:rsidR="00CF6A41" w:rsidRPr="00A40094" w:rsidRDefault="00CF6A41" w:rsidP="00A40094">
      <w:pPr>
        <w:pStyle w:val="a7"/>
        <w:numPr>
          <w:ilvl w:val="0"/>
          <w:numId w:val="5"/>
        </w:numPr>
        <w:ind w:leftChars="0"/>
        <w:rPr>
          <w:rFonts w:eastAsia="標楷體"/>
          <w:color w:val="000000"/>
        </w:rPr>
      </w:pPr>
      <w:r w:rsidRPr="00A40094">
        <w:rPr>
          <w:rFonts w:eastAsia="標楷體"/>
          <w:color w:val="000000"/>
        </w:rPr>
        <w:t>建議常用表單。</w:t>
      </w:r>
    </w:p>
    <w:p w:rsidR="00CF6A41" w:rsidRPr="00A40094" w:rsidRDefault="00CF6A41" w:rsidP="00A40094">
      <w:pPr>
        <w:pStyle w:val="a7"/>
        <w:numPr>
          <w:ilvl w:val="0"/>
          <w:numId w:val="5"/>
        </w:numPr>
        <w:ind w:leftChars="0"/>
        <w:rPr>
          <w:rFonts w:eastAsia="標楷體"/>
          <w:color w:val="000000"/>
        </w:rPr>
      </w:pPr>
      <w:r w:rsidRPr="00A40094">
        <w:rPr>
          <w:rFonts w:eastAsia="標楷體"/>
          <w:color w:val="000000"/>
        </w:rPr>
        <w:t>請大家留意，紅色字的表示主要的選單</w:t>
      </w:r>
      <w:r w:rsidRPr="00A40094">
        <w:rPr>
          <w:rFonts w:eastAsia="標楷體"/>
          <w:color w:val="000000"/>
        </w:rPr>
        <w:t>(</w:t>
      </w:r>
      <w:r w:rsidRPr="00A40094">
        <w:rPr>
          <w:rFonts w:eastAsia="標楷體"/>
          <w:color w:val="000000"/>
        </w:rPr>
        <w:t>智帆請確認紅字的在首頁上方要出現</w:t>
      </w:r>
      <w:r w:rsidRPr="00A40094">
        <w:rPr>
          <w:rFonts w:eastAsia="標楷體"/>
          <w:color w:val="000000"/>
        </w:rPr>
        <w:t>)</w:t>
      </w:r>
      <w:r w:rsidRPr="00A40094">
        <w:rPr>
          <w:rFonts w:eastAsia="標楷體"/>
          <w:color w:val="000000"/>
        </w:rPr>
        <w:t>，綠色字的代表子選單，子選單請各位老師同學確認是否恰當，如可能，盡量不要創造太多的子選單，日後維護修改會較麻煩，唯有子選單中內容太多，具獨特性，需要強調等等特性，在創造子選單。</w:t>
      </w:r>
    </w:p>
    <w:p w:rsidR="002B7210" w:rsidRPr="00A40094" w:rsidRDefault="002B7210" w:rsidP="00A40094">
      <w:pPr>
        <w:rPr>
          <w:rFonts w:ascii="Times New Roman" w:eastAsia="標楷體" w:hAnsi="Times New Roman"/>
          <w:color w:val="000000"/>
        </w:rPr>
      </w:pPr>
    </w:p>
    <w:p w:rsidR="002B7210" w:rsidRPr="00A40094" w:rsidRDefault="002B7210" w:rsidP="00A40094">
      <w:pPr>
        <w:rPr>
          <w:rFonts w:ascii="Times New Roman" w:eastAsia="標楷體" w:hAnsi="Times New Roman"/>
          <w:color w:val="000000"/>
        </w:rPr>
      </w:pPr>
    </w:p>
    <w:p w:rsidR="002B7210" w:rsidRPr="00A40094" w:rsidRDefault="002B7210" w:rsidP="00A40094">
      <w:pPr>
        <w:rPr>
          <w:rFonts w:ascii="Times New Roman" w:eastAsia="標楷體" w:hAnsi="Times New Roman"/>
          <w:color w:val="000000"/>
        </w:rPr>
      </w:pPr>
    </w:p>
    <w:p w:rsidR="00467A94" w:rsidRPr="00A40094" w:rsidRDefault="00467A94" w:rsidP="00A40094">
      <w:pPr>
        <w:rPr>
          <w:rFonts w:ascii="Times New Roman" w:eastAsia="標楷體" w:hAnsi="Times New Roman"/>
          <w:noProof/>
        </w:rPr>
      </w:pPr>
    </w:p>
    <w:p w:rsidR="002B7210" w:rsidRPr="00A40094" w:rsidRDefault="002B7210" w:rsidP="00A40094">
      <w:pPr>
        <w:rPr>
          <w:rFonts w:ascii="Times New Roman" w:eastAsia="標楷體" w:hAnsi="Times New Roman"/>
          <w:noProof/>
        </w:rPr>
      </w:pPr>
    </w:p>
    <w:p w:rsidR="002B7210" w:rsidRPr="00A40094" w:rsidRDefault="002B7210" w:rsidP="00A40094">
      <w:pPr>
        <w:rPr>
          <w:rFonts w:ascii="Times New Roman" w:eastAsia="標楷體" w:hAnsi="Times New Roman"/>
          <w:noProof/>
        </w:rPr>
      </w:pPr>
    </w:p>
    <w:p w:rsidR="002B7210" w:rsidRPr="00A40094" w:rsidRDefault="002B7210" w:rsidP="00A40094">
      <w:pPr>
        <w:rPr>
          <w:rFonts w:ascii="Times New Roman" w:eastAsia="標楷體" w:hAnsi="Times New Roman"/>
          <w:noProof/>
        </w:rPr>
      </w:pPr>
    </w:p>
    <w:p w:rsidR="002B7210" w:rsidRPr="00A40094" w:rsidRDefault="002B7210" w:rsidP="00A40094">
      <w:pPr>
        <w:rPr>
          <w:rFonts w:ascii="Times New Roman" w:eastAsia="標楷體" w:hAnsi="Times New Roman"/>
          <w:noProof/>
        </w:rPr>
      </w:pPr>
    </w:p>
    <w:p w:rsidR="002B7210" w:rsidRPr="00A40094" w:rsidRDefault="002B7210" w:rsidP="00A40094">
      <w:pPr>
        <w:rPr>
          <w:rFonts w:ascii="Times New Roman" w:eastAsia="標楷體" w:hAnsi="Times New Roman"/>
          <w:noProof/>
        </w:rPr>
      </w:pPr>
    </w:p>
    <w:p w:rsidR="002B7210" w:rsidRPr="00A40094" w:rsidRDefault="002B7210" w:rsidP="00A40094">
      <w:pPr>
        <w:rPr>
          <w:rFonts w:ascii="Times New Roman" w:eastAsia="標楷體" w:hAnsi="Times New Roman"/>
          <w:noProof/>
        </w:rPr>
      </w:pPr>
    </w:p>
    <w:p w:rsidR="002B7210" w:rsidRPr="00A40094" w:rsidRDefault="002B7210" w:rsidP="00A40094">
      <w:pPr>
        <w:rPr>
          <w:rFonts w:ascii="Times New Roman" w:eastAsia="標楷體" w:hAnsi="Times New Roman"/>
          <w:noProof/>
        </w:rPr>
      </w:pPr>
    </w:p>
    <w:p w:rsidR="002B7210" w:rsidRPr="00A40094" w:rsidRDefault="002B7210" w:rsidP="00A40094">
      <w:pPr>
        <w:rPr>
          <w:rFonts w:ascii="Times New Roman" w:eastAsia="標楷體" w:hAnsi="Times New Roman"/>
          <w:noProof/>
        </w:rPr>
      </w:pPr>
    </w:p>
    <w:p w:rsidR="002B7210" w:rsidRPr="00A40094" w:rsidRDefault="002B7210" w:rsidP="00A40094">
      <w:pPr>
        <w:rPr>
          <w:rFonts w:ascii="Times New Roman" w:eastAsia="標楷體" w:hAnsi="Times New Roman"/>
          <w:noProof/>
        </w:rPr>
        <w:sectPr w:rsidR="002B7210" w:rsidRPr="00A40094">
          <w:pgSz w:w="11906" w:h="16838"/>
          <w:pgMar w:top="1440" w:right="1800" w:bottom="1440" w:left="1800" w:header="851" w:footer="992" w:gutter="0"/>
          <w:cols w:space="425"/>
          <w:docGrid w:type="lines" w:linePitch="360"/>
        </w:sectPr>
      </w:pPr>
    </w:p>
    <w:p w:rsidR="00CF6A41" w:rsidRPr="00A40094" w:rsidRDefault="00CF6A41" w:rsidP="00A40094">
      <w:pPr>
        <w:snapToGrid w:val="0"/>
        <w:rPr>
          <w:rFonts w:ascii="Times New Roman" w:eastAsia="標楷體" w:hAnsi="Times New Roman"/>
          <w:b/>
          <w:sz w:val="32"/>
        </w:rPr>
      </w:pPr>
      <w:r w:rsidRPr="00A40094">
        <w:rPr>
          <w:rFonts w:ascii="Times New Roman" w:eastAsia="標楷體" w:hAnsi="Times New Roman"/>
          <w:b/>
          <w:sz w:val="32"/>
        </w:rPr>
        <w:lastRenderedPageBreak/>
        <w:t>莊雅惠老師協助</w:t>
      </w:r>
    </w:p>
    <w:p w:rsidR="00CF6A41" w:rsidRPr="00A40094" w:rsidRDefault="00F00FBE" w:rsidP="00A40094">
      <w:pPr>
        <w:snapToGrid w:val="0"/>
        <w:rPr>
          <w:rFonts w:ascii="Times New Roman" w:eastAsia="標楷體" w:hAnsi="Times New Roman"/>
          <w:color w:val="FF0000"/>
        </w:rPr>
      </w:pPr>
      <w:r w:rsidRPr="00A40094">
        <w:rPr>
          <w:rFonts w:ascii="Times New Roman" w:eastAsia="標楷體" w:hAnsi="Times New Roman"/>
          <w:color w:val="FF0000"/>
        </w:rPr>
        <w:t>About</w:t>
      </w:r>
      <w:r w:rsidRPr="00A40094">
        <w:rPr>
          <w:rFonts w:ascii="Times New Roman" w:eastAsia="標楷體" w:hAnsi="Times New Roman"/>
          <w:color w:val="FF0000"/>
        </w:rPr>
        <w:t>關於醫技系</w:t>
      </w:r>
    </w:p>
    <w:p w:rsidR="00F00FBE" w:rsidRDefault="00F00FBE" w:rsidP="00A40094">
      <w:pPr>
        <w:snapToGrid w:val="0"/>
        <w:rPr>
          <w:ins w:id="1" w:author="USER" w:date="2016-01-16T22:43:00Z"/>
          <w:rFonts w:ascii="Times New Roman" w:eastAsia="標楷體" w:hAnsi="Times New Roman"/>
          <w:color w:val="00B050"/>
        </w:rPr>
      </w:pPr>
      <w:r w:rsidRPr="00A40094">
        <w:rPr>
          <w:rFonts w:ascii="Times New Roman" w:eastAsia="標楷體" w:hAnsi="Times New Roman"/>
        </w:rPr>
        <w:tab/>
      </w:r>
      <w:r w:rsidRPr="00A40094">
        <w:rPr>
          <w:rFonts w:ascii="Times New Roman" w:eastAsia="標楷體" w:hAnsi="Times New Roman"/>
          <w:color w:val="00B050"/>
        </w:rPr>
        <w:t>Mission</w:t>
      </w:r>
      <w:r w:rsidRPr="00A40094">
        <w:rPr>
          <w:rFonts w:ascii="Times New Roman" w:eastAsia="標楷體" w:hAnsi="Times New Roman"/>
          <w:color w:val="00B050"/>
        </w:rPr>
        <w:t>教育目標</w:t>
      </w:r>
    </w:p>
    <w:p w:rsidR="007B27C2" w:rsidRPr="00D17073" w:rsidRDefault="007B27C2" w:rsidP="007B27C2">
      <w:pPr>
        <w:rPr>
          <w:ins w:id="2" w:author="USER" w:date="2016-01-16T22:43:00Z"/>
          <w:rFonts w:ascii="Arial" w:hAnsi="Arial" w:cs="Arial"/>
          <w:bCs/>
          <w:szCs w:val="24"/>
        </w:rPr>
      </w:pPr>
      <w:ins w:id="3" w:author="USER" w:date="2016-01-16T22:43:00Z">
        <w:r w:rsidRPr="008E0FF3">
          <w:rPr>
            <w:rFonts w:ascii="Arial" w:hAnsi="Arial" w:cs="Arial" w:hint="eastAsia"/>
            <w:b/>
            <w:bCs/>
            <w:szCs w:val="24"/>
          </w:rPr>
          <w:t>教育理念</w:t>
        </w:r>
      </w:ins>
    </w:p>
    <w:p w:rsidR="007B27C2" w:rsidRPr="00EC54FF" w:rsidRDefault="007B27C2" w:rsidP="007B27C2">
      <w:pPr>
        <w:spacing w:line="360" w:lineRule="auto"/>
        <w:rPr>
          <w:ins w:id="4" w:author="USER" w:date="2016-01-16T22:43:00Z"/>
          <w:rFonts w:eastAsia="標楷體"/>
        </w:rPr>
      </w:pPr>
      <w:ins w:id="5" w:author="USER" w:date="2016-01-16T22:43:00Z">
        <w:r w:rsidRPr="00EC54FF">
          <w:rPr>
            <w:rFonts w:eastAsia="標楷體" w:hAnsi="標楷體" w:hint="eastAsia"/>
          </w:rPr>
          <w:t>本系所設立宗旨為</w:t>
        </w:r>
        <w:r w:rsidRPr="00EC54FF">
          <w:rPr>
            <w:rFonts w:eastAsia="標楷體" w:hAnsi="標楷體" w:hint="eastAsia"/>
            <w:b/>
            <w:bCs/>
          </w:rPr>
          <w:t>「</w:t>
        </w:r>
        <w:r w:rsidRPr="00EC54FF">
          <w:rPr>
            <w:rFonts w:eastAsia="標楷體" w:hAnsi="標楷體"/>
            <w:b/>
            <w:bCs/>
          </w:rPr>
          <w:t>培育醫檢英才</w:t>
        </w:r>
        <w:r w:rsidRPr="00EC54FF">
          <w:rPr>
            <w:rFonts w:eastAsia="標楷體" w:hAnsi="標楷體" w:hint="eastAsia"/>
            <w:b/>
            <w:bCs/>
          </w:rPr>
          <w:t>，</w:t>
        </w:r>
        <w:r w:rsidRPr="00EC54FF">
          <w:rPr>
            <w:rFonts w:eastAsia="標楷體" w:hAnsi="標楷體"/>
            <w:b/>
            <w:bCs/>
          </w:rPr>
          <w:t>創新生技研發</w:t>
        </w:r>
        <w:r w:rsidRPr="00EC54FF">
          <w:rPr>
            <w:rFonts w:eastAsia="標楷體" w:hAnsi="標楷體" w:hint="eastAsia"/>
            <w:b/>
            <w:bCs/>
          </w:rPr>
          <w:t>」</w:t>
        </w:r>
        <w:r w:rsidRPr="00EC54FF">
          <w:rPr>
            <w:rFonts w:eastAsia="標楷體" w:hAnsi="標楷體" w:hint="eastAsia"/>
          </w:rPr>
          <w:t>。早期設系之目的</w:t>
        </w:r>
        <w:r>
          <w:rPr>
            <w:rFonts w:eastAsia="標楷體" w:hAnsi="標楷體" w:hint="eastAsia"/>
          </w:rPr>
          <w:t>為培育醫檢專業人才以服務社會。近期亦</w:t>
        </w:r>
        <w:r w:rsidRPr="00EC54FF">
          <w:rPr>
            <w:rFonts w:eastAsia="標楷體" w:hAnsi="標楷體" w:hint="eastAsia"/>
          </w:rPr>
          <w:t>培育具創新研發之生技人才</w:t>
        </w:r>
        <w:r>
          <w:rPr>
            <w:rFonts w:eastAsia="標楷體" w:hAnsi="標楷體" w:hint="eastAsia"/>
          </w:rPr>
          <w:t>以配合生技產業發展之需求</w:t>
        </w:r>
        <w:r w:rsidRPr="00EC54FF">
          <w:rPr>
            <w:rFonts w:eastAsia="標楷體" w:hAnsi="標楷體" w:hint="eastAsia"/>
          </w:rPr>
          <w:t>。</w:t>
        </w:r>
      </w:ins>
    </w:p>
    <w:p w:rsidR="007B27C2" w:rsidRPr="00EC54FF" w:rsidRDefault="007B27C2" w:rsidP="007B27C2">
      <w:pPr>
        <w:spacing w:line="360" w:lineRule="auto"/>
        <w:rPr>
          <w:ins w:id="6" w:author="USER" w:date="2016-01-16T22:43:00Z"/>
          <w:rFonts w:eastAsia="標楷體"/>
        </w:rPr>
      </w:pPr>
      <w:ins w:id="7" w:author="USER" w:date="2016-01-16T22:43:00Z">
        <w:r w:rsidRPr="00EC54FF">
          <w:rPr>
            <w:rFonts w:eastAsia="標楷體" w:hint="eastAsia"/>
          </w:rPr>
          <w:t xml:space="preserve">    </w:t>
        </w:r>
        <w:r w:rsidRPr="00EC54FF">
          <w:rPr>
            <w:rFonts w:eastAsia="標楷體" w:hint="eastAsia"/>
          </w:rPr>
          <w:t>本系學士班、碩士班及博士班秉承台灣大學整體教育目標</w:t>
        </w:r>
        <w:r w:rsidRPr="00EC54FF">
          <w:rPr>
            <w:rFonts w:eastAsia="標楷體" w:hint="eastAsia"/>
            <w:b/>
            <w:bCs/>
          </w:rPr>
          <w:t>「培育具備健全品格，堅實學問，社會關懷與全球視野的社會中堅及領導人才，以增進國家與人類福社」</w:t>
        </w:r>
        <w:r w:rsidRPr="00EC54FF">
          <w:rPr>
            <w:rFonts w:eastAsia="標楷體" w:hint="eastAsia"/>
          </w:rPr>
          <w:t>，並配合醫學檢驗暨生物技術學門之專業發展需求，分別訂定學士班、</w:t>
        </w:r>
        <w:r w:rsidRPr="00EC54FF">
          <w:rPr>
            <w:rFonts w:eastAsia="標楷體" w:hAnsi="標楷體" w:cs="新細明體"/>
            <w:kern w:val="0"/>
            <w:lang w:bidi="hi-IN"/>
          </w:rPr>
          <w:t>碩士班</w:t>
        </w:r>
        <w:r w:rsidRPr="00EC54FF">
          <w:rPr>
            <w:rFonts w:eastAsia="標楷體" w:hAnsi="標楷體" w:cs="新細明體" w:hint="eastAsia"/>
            <w:kern w:val="0"/>
            <w:lang w:bidi="hi-IN"/>
          </w:rPr>
          <w:t>及博士班之</w:t>
        </w:r>
        <w:r w:rsidRPr="00EC54FF">
          <w:rPr>
            <w:rFonts w:eastAsia="標楷體" w:hint="eastAsia"/>
          </w:rPr>
          <w:t>教育目標如下；</w:t>
        </w:r>
      </w:ins>
    </w:p>
    <w:p w:rsidR="007B27C2" w:rsidRPr="00EC54FF" w:rsidRDefault="007B27C2" w:rsidP="007B27C2">
      <w:pPr>
        <w:spacing w:line="360" w:lineRule="auto"/>
        <w:ind w:firstLine="1"/>
        <w:rPr>
          <w:ins w:id="8" w:author="USER" w:date="2016-01-16T22:43:00Z"/>
          <w:rFonts w:eastAsia="標楷體"/>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68"/>
      </w:tblGrid>
      <w:tr w:rsidR="007B27C2" w:rsidRPr="008E22B4" w:rsidTr="00A52D7D">
        <w:trPr>
          <w:jc w:val="center"/>
          <w:ins w:id="9" w:author="USER" w:date="2016-01-16T22:43:00Z"/>
        </w:trPr>
        <w:tc>
          <w:tcPr>
            <w:tcW w:w="5868" w:type="dxa"/>
          </w:tcPr>
          <w:p w:rsidR="007B27C2" w:rsidRPr="008E22B4" w:rsidRDefault="007B27C2" w:rsidP="00A52D7D">
            <w:pPr>
              <w:spacing w:line="360" w:lineRule="auto"/>
              <w:ind w:firstLine="1"/>
              <w:rPr>
                <w:ins w:id="10" w:author="USER" w:date="2016-01-16T22:43:00Z"/>
                <w:rFonts w:eastAsia="標楷體"/>
                <w:b/>
                <w:bCs/>
              </w:rPr>
            </w:pPr>
            <w:ins w:id="11" w:author="USER" w:date="2016-01-16T22:43:00Z">
              <w:r w:rsidRPr="008E22B4">
                <w:rPr>
                  <w:rFonts w:eastAsia="標楷體" w:hint="eastAsia"/>
                  <w:b/>
                  <w:bCs/>
                </w:rPr>
                <w:t>學士班</w:t>
              </w:r>
              <w:r w:rsidRPr="008E22B4">
                <w:rPr>
                  <w:rFonts w:eastAsia="標楷體" w:hint="eastAsia"/>
                  <w:b/>
                  <w:bCs/>
                </w:rPr>
                <w:t>:</w:t>
              </w:r>
            </w:ins>
          </w:p>
          <w:p w:rsidR="007B27C2" w:rsidRPr="008E22B4" w:rsidRDefault="007B27C2" w:rsidP="00A52D7D">
            <w:pPr>
              <w:spacing w:line="360" w:lineRule="auto"/>
              <w:rPr>
                <w:ins w:id="12" w:author="USER" w:date="2016-01-16T22:43:00Z"/>
                <w:rFonts w:eastAsia="標楷體"/>
              </w:rPr>
            </w:pPr>
            <w:ins w:id="13" w:author="USER" w:date="2016-01-16T22:43:00Z">
              <w:r w:rsidRPr="008E22B4">
                <w:rPr>
                  <w:rFonts w:eastAsia="標楷體" w:hint="eastAsia"/>
                </w:rPr>
                <w:t>1.</w:t>
              </w:r>
              <w:r w:rsidRPr="008E22B4">
                <w:rPr>
                  <w:rFonts w:eastAsia="標楷體" w:hAnsi="標楷體" w:hint="eastAsia"/>
                </w:rPr>
                <w:t>培育具全方位醫檢專業人才</w:t>
              </w:r>
            </w:ins>
          </w:p>
          <w:p w:rsidR="007B27C2" w:rsidRPr="008E22B4" w:rsidRDefault="007B27C2" w:rsidP="00A52D7D">
            <w:pPr>
              <w:spacing w:line="360" w:lineRule="auto"/>
              <w:rPr>
                <w:ins w:id="14" w:author="USER" w:date="2016-01-16T22:43:00Z"/>
                <w:rFonts w:eastAsia="標楷體"/>
              </w:rPr>
            </w:pPr>
            <w:ins w:id="15" w:author="USER" w:date="2016-01-16T22:43:00Z">
              <w:r w:rsidRPr="008E22B4">
                <w:rPr>
                  <w:rFonts w:eastAsia="標楷體" w:hint="eastAsia"/>
                </w:rPr>
                <w:t>2.</w:t>
              </w:r>
              <w:r w:rsidRPr="008E22B4">
                <w:rPr>
                  <w:rFonts w:eastAsia="標楷體" w:hAnsi="標楷體" w:hint="eastAsia"/>
                </w:rPr>
                <w:t>培育具多元思考醫學生物技術專業人才</w:t>
              </w:r>
            </w:ins>
          </w:p>
        </w:tc>
      </w:tr>
      <w:tr w:rsidR="007B27C2" w:rsidRPr="008E22B4" w:rsidTr="00A52D7D">
        <w:trPr>
          <w:jc w:val="center"/>
          <w:ins w:id="16" w:author="USER" w:date="2016-01-16T22:43:00Z"/>
        </w:trPr>
        <w:tc>
          <w:tcPr>
            <w:tcW w:w="5868" w:type="dxa"/>
          </w:tcPr>
          <w:p w:rsidR="007B27C2" w:rsidRPr="008E22B4" w:rsidRDefault="007B27C2" w:rsidP="00A52D7D">
            <w:pPr>
              <w:widowControl/>
              <w:spacing w:line="360" w:lineRule="auto"/>
              <w:rPr>
                <w:ins w:id="17" w:author="USER" w:date="2016-01-16T22:43:00Z"/>
                <w:rFonts w:eastAsia="標楷體" w:cs="新細明體"/>
                <w:b/>
                <w:bCs/>
                <w:kern w:val="0"/>
                <w:lang w:bidi="hi-IN"/>
              </w:rPr>
            </w:pPr>
            <w:ins w:id="18" w:author="USER" w:date="2016-01-16T22:43:00Z">
              <w:r w:rsidRPr="008E22B4">
                <w:rPr>
                  <w:rFonts w:eastAsia="標楷體" w:hAnsi="標楷體" w:cs="新細明體"/>
                  <w:b/>
                  <w:bCs/>
                  <w:kern w:val="0"/>
                  <w:lang w:bidi="hi-IN"/>
                </w:rPr>
                <w:t>碩士班</w:t>
              </w:r>
              <w:r w:rsidRPr="008E22B4">
                <w:rPr>
                  <w:rFonts w:eastAsia="標楷體" w:cs="新細明體"/>
                  <w:b/>
                  <w:bCs/>
                  <w:kern w:val="0"/>
                  <w:lang w:bidi="hi-IN"/>
                </w:rPr>
                <w:t>:</w:t>
              </w:r>
            </w:ins>
          </w:p>
          <w:p w:rsidR="007B27C2" w:rsidRPr="008E22B4" w:rsidRDefault="007B27C2" w:rsidP="00A52D7D">
            <w:pPr>
              <w:widowControl/>
              <w:spacing w:line="360" w:lineRule="auto"/>
              <w:rPr>
                <w:ins w:id="19" w:author="USER" w:date="2016-01-16T22:43:00Z"/>
                <w:rFonts w:eastAsia="標楷體" w:cs="新細明體"/>
                <w:kern w:val="0"/>
                <w:lang w:bidi="hi-IN"/>
              </w:rPr>
            </w:pPr>
            <w:ins w:id="20" w:author="USER" w:date="2016-01-16T22:43:00Z">
              <w:r w:rsidRPr="008E22B4">
                <w:rPr>
                  <w:rFonts w:eastAsia="標楷體" w:cs="新細明體" w:hint="eastAsia"/>
                  <w:kern w:val="0"/>
                  <w:lang w:bidi="hi-IN"/>
                </w:rPr>
                <w:t>1.</w:t>
              </w:r>
              <w:r w:rsidRPr="008E22B4">
                <w:rPr>
                  <w:rFonts w:eastAsia="標楷體" w:hAnsi="標楷體" w:cs="新細明體"/>
                  <w:kern w:val="0"/>
                  <w:lang w:bidi="hi-IN"/>
                </w:rPr>
                <w:t>培育高階醫檢</w:t>
              </w:r>
              <w:r w:rsidRPr="008E22B4">
                <w:rPr>
                  <w:rFonts w:eastAsia="標楷體" w:hAnsi="標楷體" w:cs="新細明體" w:hint="eastAsia"/>
                  <w:kern w:val="0"/>
                  <w:lang w:bidi="hi-IN"/>
                </w:rPr>
                <w:t>專業</w:t>
              </w:r>
              <w:r w:rsidRPr="008E22B4">
                <w:rPr>
                  <w:rFonts w:eastAsia="標楷體" w:hAnsi="標楷體" w:cs="新細明體"/>
                  <w:kern w:val="0"/>
                  <w:lang w:bidi="hi-IN"/>
                </w:rPr>
                <w:t>人才</w:t>
              </w:r>
            </w:ins>
          </w:p>
          <w:p w:rsidR="007B27C2" w:rsidRPr="008E22B4" w:rsidRDefault="007B27C2" w:rsidP="00A52D7D">
            <w:pPr>
              <w:widowControl/>
              <w:spacing w:line="360" w:lineRule="auto"/>
              <w:rPr>
                <w:ins w:id="21" w:author="USER" w:date="2016-01-16T22:43:00Z"/>
                <w:rFonts w:eastAsia="標楷體" w:cs="新細明體"/>
                <w:kern w:val="0"/>
                <w:lang w:bidi="hi-IN"/>
              </w:rPr>
            </w:pPr>
            <w:ins w:id="22" w:author="USER" w:date="2016-01-16T22:43:00Z">
              <w:r w:rsidRPr="008E22B4">
                <w:rPr>
                  <w:rFonts w:eastAsia="標楷體" w:cs="新細明體"/>
                  <w:kern w:val="0"/>
                  <w:lang w:bidi="hi-IN"/>
                </w:rPr>
                <w:t>2.</w:t>
              </w:r>
              <w:r w:rsidRPr="008E22B4">
                <w:rPr>
                  <w:rFonts w:eastAsia="標楷體" w:hAnsi="標楷體" w:cs="新細明體"/>
                  <w:kern w:val="0"/>
                  <w:lang w:bidi="hi-IN"/>
                </w:rPr>
                <w:t>培育</w:t>
              </w:r>
              <w:r w:rsidRPr="008E22B4">
                <w:rPr>
                  <w:rFonts w:eastAsia="標楷體" w:hAnsi="標楷體" w:cs="新細明體" w:hint="eastAsia"/>
                  <w:kern w:val="0"/>
                  <w:lang w:bidi="hi-IN"/>
                </w:rPr>
                <w:t>具多元思考之</w:t>
              </w:r>
              <w:r w:rsidRPr="008E22B4">
                <w:rPr>
                  <w:rFonts w:eastAsia="標楷體" w:hAnsi="標楷體" w:cs="新細明體"/>
                  <w:kern w:val="0"/>
                  <w:lang w:bidi="hi-IN"/>
                </w:rPr>
                <w:t>醫學研究人才</w:t>
              </w:r>
            </w:ins>
          </w:p>
          <w:p w:rsidR="007B27C2" w:rsidRPr="008E22B4" w:rsidRDefault="007B27C2" w:rsidP="00A52D7D">
            <w:pPr>
              <w:widowControl/>
              <w:spacing w:line="360" w:lineRule="auto"/>
              <w:rPr>
                <w:ins w:id="23" w:author="USER" w:date="2016-01-16T22:43:00Z"/>
                <w:rFonts w:eastAsia="標楷體" w:cs="新細明體"/>
                <w:kern w:val="0"/>
                <w:lang w:bidi="hi-IN"/>
              </w:rPr>
            </w:pPr>
            <w:ins w:id="24" w:author="USER" w:date="2016-01-16T22:43:00Z">
              <w:r w:rsidRPr="008E22B4">
                <w:rPr>
                  <w:rFonts w:eastAsia="標楷體" w:cs="新細明體"/>
                  <w:kern w:val="0"/>
                  <w:lang w:bidi="hi-IN"/>
                </w:rPr>
                <w:t>3.</w:t>
              </w:r>
              <w:r w:rsidRPr="008E22B4">
                <w:rPr>
                  <w:rFonts w:eastAsia="標楷體" w:hAnsi="標楷體" w:cs="新細明體"/>
                  <w:kern w:val="0"/>
                  <w:lang w:bidi="hi-IN"/>
                </w:rPr>
                <w:t>培育</w:t>
              </w:r>
              <w:r w:rsidRPr="008E22B4">
                <w:rPr>
                  <w:rFonts w:eastAsia="標楷體" w:hAnsi="標楷體" w:cs="新細明體" w:hint="eastAsia"/>
                  <w:kern w:val="0"/>
                  <w:lang w:bidi="hi-IN"/>
                </w:rPr>
                <w:t>具研究及實務潛能之醫學</w:t>
              </w:r>
              <w:r w:rsidRPr="008E22B4">
                <w:rPr>
                  <w:rFonts w:eastAsia="標楷體" w:hAnsi="標楷體" w:cs="新細明體"/>
                  <w:kern w:val="0"/>
                  <w:lang w:bidi="hi-IN"/>
                </w:rPr>
                <w:t>生技人才</w:t>
              </w:r>
            </w:ins>
          </w:p>
        </w:tc>
      </w:tr>
      <w:tr w:rsidR="007B27C2" w:rsidRPr="008E22B4" w:rsidTr="00A52D7D">
        <w:trPr>
          <w:jc w:val="center"/>
          <w:ins w:id="25" w:author="USER" w:date="2016-01-16T22:43:00Z"/>
        </w:trPr>
        <w:tc>
          <w:tcPr>
            <w:tcW w:w="5868" w:type="dxa"/>
          </w:tcPr>
          <w:p w:rsidR="007B27C2" w:rsidRPr="008E22B4" w:rsidRDefault="007B27C2" w:rsidP="00A52D7D">
            <w:pPr>
              <w:widowControl/>
              <w:spacing w:line="360" w:lineRule="auto"/>
              <w:rPr>
                <w:ins w:id="26" w:author="USER" w:date="2016-01-16T22:43:00Z"/>
                <w:rFonts w:eastAsia="標楷體" w:cs="新細明體"/>
                <w:b/>
                <w:bCs/>
                <w:kern w:val="0"/>
                <w:lang w:bidi="hi-IN"/>
              </w:rPr>
            </w:pPr>
            <w:ins w:id="27" w:author="USER" w:date="2016-01-16T22:43:00Z">
              <w:r w:rsidRPr="008E22B4">
                <w:rPr>
                  <w:rFonts w:eastAsia="標楷體" w:hAnsi="標楷體" w:cs="新細明體" w:hint="eastAsia"/>
                  <w:b/>
                  <w:bCs/>
                  <w:kern w:val="0"/>
                  <w:lang w:bidi="hi-IN"/>
                </w:rPr>
                <w:t>博士班</w:t>
              </w:r>
              <w:r w:rsidRPr="008E22B4">
                <w:rPr>
                  <w:rFonts w:eastAsia="標楷體" w:cs="新細明體" w:hint="eastAsia"/>
                  <w:b/>
                  <w:bCs/>
                  <w:kern w:val="0"/>
                  <w:lang w:bidi="hi-IN"/>
                </w:rPr>
                <w:t>:</w:t>
              </w:r>
            </w:ins>
          </w:p>
          <w:p w:rsidR="007B27C2" w:rsidRPr="008E22B4" w:rsidRDefault="007B27C2" w:rsidP="00A52D7D">
            <w:pPr>
              <w:widowControl/>
              <w:spacing w:line="360" w:lineRule="auto"/>
              <w:rPr>
                <w:ins w:id="28" w:author="USER" w:date="2016-01-16T22:43:00Z"/>
                <w:rFonts w:eastAsia="標楷體" w:cs="新細明體"/>
                <w:kern w:val="0"/>
                <w:lang w:bidi="hi-IN"/>
              </w:rPr>
            </w:pPr>
            <w:ins w:id="29" w:author="USER" w:date="2016-01-16T22:43:00Z">
              <w:r w:rsidRPr="008E22B4">
                <w:rPr>
                  <w:rFonts w:eastAsia="標楷體" w:cs="新細明體" w:hint="eastAsia"/>
                  <w:b/>
                  <w:bCs/>
                  <w:kern w:val="0"/>
                  <w:lang w:bidi="hi-IN"/>
                </w:rPr>
                <w:t xml:space="preserve">1. </w:t>
              </w:r>
              <w:r w:rsidRPr="008E22B4">
                <w:rPr>
                  <w:rFonts w:eastAsia="標楷體" w:hAnsi="標楷體" w:cs="新細明體"/>
                  <w:kern w:val="0"/>
                  <w:lang w:bidi="hi-IN"/>
                </w:rPr>
                <w:t>培育</w:t>
              </w:r>
              <w:r w:rsidRPr="008E22B4">
                <w:rPr>
                  <w:rFonts w:eastAsia="標楷體" w:hAnsi="標楷體" w:cs="新細明體" w:hint="eastAsia"/>
                  <w:kern w:val="0"/>
                  <w:lang w:bidi="hi-IN"/>
                </w:rPr>
                <w:t>具</w:t>
              </w:r>
              <w:r w:rsidRPr="008E22B4">
                <w:rPr>
                  <w:rFonts w:eastAsia="標楷體" w:hAnsi="標楷體" w:cs="新細明體"/>
                  <w:kern w:val="0"/>
                  <w:lang w:bidi="hi-IN"/>
                </w:rPr>
                <w:t>獨立</w:t>
              </w:r>
              <w:r w:rsidRPr="008E22B4">
                <w:rPr>
                  <w:rFonts w:eastAsia="標楷體" w:hAnsi="標楷體" w:cs="新細明體" w:hint="eastAsia"/>
                  <w:kern w:val="0"/>
                  <w:lang w:bidi="hi-IN"/>
                </w:rPr>
                <w:t>、多元思考及創新能力之</w:t>
              </w:r>
              <w:r w:rsidRPr="008E22B4">
                <w:rPr>
                  <w:rFonts w:eastAsia="標楷體" w:hAnsi="標楷體" w:cs="新細明體"/>
                  <w:kern w:val="0"/>
                  <w:lang w:bidi="hi-IN"/>
                </w:rPr>
                <w:t>醫學研究人才</w:t>
              </w:r>
            </w:ins>
          </w:p>
          <w:p w:rsidR="007B27C2" w:rsidRPr="008E22B4" w:rsidRDefault="007B27C2" w:rsidP="00A52D7D">
            <w:pPr>
              <w:widowControl/>
              <w:spacing w:line="360" w:lineRule="auto"/>
              <w:rPr>
                <w:ins w:id="30" w:author="USER" w:date="2016-01-16T22:43:00Z"/>
                <w:rFonts w:eastAsia="標楷體" w:cs="新細明體"/>
                <w:kern w:val="0"/>
                <w:lang w:bidi="hi-IN"/>
              </w:rPr>
            </w:pPr>
            <w:ins w:id="31" w:author="USER" w:date="2016-01-16T22:43:00Z">
              <w:r w:rsidRPr="008E22B4">
                <w:rPr>
                  <w:rFonts w:eastAsia="標楷體" w:cs="新細明體"/>
                  <w:kern w:val="0"/>
                  <w:lang w:bidi="hi-IN"/>
                </w:rPr>
                <w:t>2. </w:t>
              </w:r>
              <w:r w:rsidRPr="008E22B4">
                <w:rPr>
                  <w:rFonts w:eastAsia="標楷體" w:hAnsi="標楷體" w:cs="新細明體"/>
                  <w:kern w:val="0"/>
                  <w:lang w:bidi="hi-IN"/>
                </w:rPr>
                <w:t>培育醫檢生技師資</w:t>
              </w:r>
              <w:r w:rsidRPr="008E22B4">
                <w:rPr>
                  <w:rFonts w:eastAsia="標楷體" w:hAnsi="標楷體" w:cs="新細明體" w:hint="eastAsia"/>
                  <w:kern w:val="0"/>
                  <w:lang w:bidi="hi-IN"/>
                </w:rPr>
                <w:t>及高階研發人才</w:t>
              </w:r>
            </w:ins>
          </w:p>
          <w:p w:rsidR="007B27C2" w:rsidRPr="008E22B4" w:rsidRDefault="007B27C2" w:rsidP="00A52D7D">
            <w:pPr>
              <w:widowControl/>
              <w:spacing w:line="360" w:lineRule="auto"/>
              <w:rPr>
                <w:ins w:id="32" w:author="USER" w:date="2016-01-16T22:43:00Z"/>
                <w:rFonts w:eastAsia="標楷體" w:cs="新細明體"/>
                <w:kern w:val="0"/>
                <w:lang w:bidi="hi-IN"/>
              </w:rPr>
            </w:pPr>
            <w:ins w:id="33" w:author="USER" w:date="2016-01-16T22:43:00Z">
              <w:r w:rsidRPr="008E22B4">
                <w:rPr>
                  <w:rFonts w:eastAsia="標楷體" w:cs="新細明體" w:hint="eastAsia"/>
                  <w:kern w:val="0"/>
                  <w:lang w:bidi="hi-IN"/>
                </w:rPr>
                <w:t xml:space="preserve">3. </w:t>
              </w:r>
              <w:r w:rsidRPr="008E22B4">
                <w:rPr>
                  <w:rFonts w:eastAsia="標楷體" w:hAnsi="標楷體" w:cs="新細明體" w:hint="eastAsia"/>
                  <w:kern w:val="0"/>
                  <w:lang w:bidi="hi-IN"/>
                </w:rPr>
                <w:t>培育具多元思考之醫檢及醫學生技管理人才</w:t>
              </w:r>
            </w:ins>
          </w:p>
        </w:tc>
      </w:tr>
    </w:tbl>
    <w:p w:rsidR="007B27C2" w:rsidRDefault="007B27C2" w:rsidP="007B27C2">
      <w:pPr>
        <w:rPr>
          <w:ins w:id="34" w:author="USER" w:date="2016-01-16T22:43:00Z"/>
          <w:rFonts w:ascii="Arial" w:hAnsi="Arial" w:cs="Arial"/>
          <w:b/>
          <w:bCs/>
          <w:szCs w:val="24"/>
        </w:rPr>
      </w:pPr>
    </w:p>
    <w:p w:rsidR="007B27C2" w:rsidRPr="007B27C2" w:rsidRDefault="007B27C2" w:rsidP="00A40094">
      <w:pPr>
        <w:snapToGrid w:val="0"/>
        <w:rPr>
          <w:rFonts w:ascii="Times New Roman" w:eastAsia="標楷體" w:hAnsi="Times New Roman"/>
          <w:color w:val="00B050"/>
        </w:rPr>
      </w:pPr>
    </w:p>
    <w:p w:rsidR="00F00FBE" w:rsidRDefault="00F00FBE" w:rsidP="00A40094">
      <w:pPr>
        <w:snapToGrid w:val="0"/>
        <w:rPr>
          <w:ins w:id="35" w:author="USER" w:date="2016-01-16T22:43:00Z"/>
          <w:rFonts w:ascii="Times New Roman" w:eastAsia="標楷體" w:hAnsi="Times New Roman"/>
          <w:color w:val="00B050"/>
        </w:rPr>
      </w:pPr>
      <w:r w:rsidRPr="00A40094">
        <w:rPr>
          <w:rFonts w:ascii="Times New Roman" w:eastAsia="標楷體" w:hAnsi="Times New Roman"/>
          <w:color w:val="00B050"/>
        </w:rPr>
        <w:tab/>
        <w:t>History</w:t>
      </w:r>
      <w:r w:rsidRPr="00A40094">
        <w:rPr>
          <w:rFonts w:ascii="Times New Roman" w:eastAsia="標楷體" w:hAnsi="Times New Roman"/>
          <w:color w:val="00B050"/>
        </w:rPr>
        <w:t>簡史</w:t>
      </w:r>
    </w:p>
    <w:p w:rsidR="007B27C2" w:rsidRPr="008E0FF3" w:rsidRDefault="007B27C2" w:rsidP="007B27C2">
      <w:pPr>
        <w:rPr>
          <w:ins w:id="36" w:author="USER" w:date="2016-01-16T22:43:00Z"/>
          <w:rFonts w:ascii="Arial" w:hAnsi="Arial" w:cs="Arial"/>
          <w:b/>
          <w:bCs/>
          <w:szCs w:val="24"/>
        </w:rPr>
      </w:pPr>
      <w:ins w:id="37" w:author="USER" w:date="2016-01-16T22:43:00Z">
        <w:r w:rsidRPr="008E0FF3">
          <w:rPr>
            <w:rFonts w:ascii="Arial" w:hAnsi="Arial" w:cs="Arial" w:hint="eastAsia"/>
            <w:b/>
            <w:bCs/>
            <w:szCs w:val="24"/>
          </w:rPr>
          <w:t>本系簡史</w:t>
        </w:r>
      </w:ins>
    </w:p>
    <w:p w:rsidR="007B27C2" w:rsidRDefault="007B27C2" w:rsidP="007B27C2">
      <w:pPr>
        <w:rPr>
          <w:ins w:id="38" w:author="USER" w:date="2016-01-16T22:43:00Z"/>
          <w:rFonts w:ascii="Arial" w:hAnsi="Arial" w:cs="Arial"/>
          <w:bCs/>
          <w:szCs w:val="24"/>
        </w:rPr>
      </w:pPr>
    </w:p>
    <w:p w:rsidR="007B27C2" w:rsidRPr="00EC54FF" w:rsidRDefault="007B27C2" w:rsidP="007B27C2">
      <w:pPr>
        <w:spacing w:line="360" w:lineRule="auto"/>
        <w:ind w:firstLineChars="200" w:firstLine="480"/>
        <w:rPr>
          <w:ins w:id="39" w:author="USER" w:date="2016-01-16T22:43:00Z"/>
          <w:rFonts w:eastAsia="標楷體"/>
        </w:rPr>
      </w:pPr>
      <w:ins w:id="40" w:author="USER" w:date="2016-01-16T22:43:00Z">
        <w:r w:rsidRPr="00EC54FF">
          <w:rPr>
            <w:rFonts w:eastAsia="標楷體" w:hAnsi="標楷體" w:hint="eastAsia"/>
          </w:rPr>
          <w:t>本系原名「醫事技術學系」，創建目的之一，是為了培養專業的醫學檢驗人</w:t>
        </w:r>
        <w:r w:rsidRPr="00EC54FF">
          <w:rPr>
            <w:rFonts w:eastAsia="標楷體" w:hAnsi="標楷體" w:hint="eastAsia"/>
          </w:rPr>
          <w:lastRenderedPageBreak/>
          <w:t>才，台大醫事技術系的創立及發展與早期的實驗診斷科－即現今檢驗醫學部的前身－息息相關，台大醫院實驗診斷科的前身為中央實驗室，於民國三十九年成立於門診部的地下一樓，民國四十三年夏，美援駐華分署聘請美國北卡羅萊那州杜克大學醫學院院長戴維遜博士（</w:t>
        </w:r>
        <w:r w:rsidRPr="00EC54FF">
          <w:rPr>
            <w:rFonts w:eastAsia="標楷體"/>
          </w:rPr>
          <w:t>Dr. Davison</w:t>
        </w:r>
        <w:r w:rsidRPr="00EC54FF">
          <w:rPr>
            <w:rFonts w:eastAsia="標楷體" w:hAnsi="標楷體" w:hint="eastAsia"/>
          </w:rPr>
          <w:t>）為本院顧問。在顧問期的兩個月間，戴維遜博士詳查本院教育及國內醫學檢驗的情形，寫成報告書，並提出兩項重要的建議：一為醫科課程及教學方法的全面性改革，其二即為建議本院設立醫事技術學系，以配合醫學科技發展培養醫事技術人才。</w:t>
        </w:r>
      </w:ins>
    </w:p>
    <w:p w:rsidR="007B27C2" w:rsidRPr="00EC54FF" w:rsidRDefault="007B27C2" w:rsidP="007B27C2">
      <w:pPr>
        <w:spacing w:line="360" w:lineRule="auto"/>
        <w:ind w:firstLineChars="200" w:firstLine="480"/>
        <w:rPr>
          <w:ins w:id="41" w:author="USER" w:date="2016-01-16T22:43:00Z"/>
          <w:rFonts w:eastAsia="標楷體"/>
        </w:rPr>
      </w:pPr>
      <w:ins w:id="42" w:author="USER" w:date="2016-01-16T22:43:00Z">
        <w:r w:rsidRPr="00EC54FF">
          <w:rPr>
            <w:rFonts w:eastAsia="標楷體" w:hAnsi="標楷體" w:hint="eastAsia"/>
          </w:rPr>
          <w:t>戴維遜博士對醫技系設立之推行特別熱心，就約請當時在台北的兩位美籍醫學實驗室的專家，即美軍顧問團馬拉保中校夫人（</w:t>
        </w:r>
        <w:r w:rsidRPr="00EC54FF">
          <w:rPr>
            <w:rFonts w:eastAsia="標楷體"/>
          </w:rPr>
          <w:t xml:space="preserve">Mrs. Marable, </w:t>
        </w:r>
        <w:r w:rsidRPr="00EC54FF">
          <w:rPr>
            <w:rFonts w:eastAsia="標楷體" w:hAnsi="標楷體" w:hint="eastAsia"/>
          </w:rPr>
          <w:t>為醫技學校畢業持有正式執照）和高伯博士（</w:t>
        </w:r>
        <w:r w:rsidRPr="00EC54FF">
          <w:rPr>
            <w:rFonts w:eastAsia="標楷體"/>
          </w:rPr>
          <w:t xml:space="preserve">Dr. Gaub, </w:t>
        </w:r>
        <w:r w:rsidRPr="00EC54FF">
          <w:rPr>
            <w:rFonts w:eastAsia="標楷體" w:hAnsi="標楷體" w:hint="eastAsia"/>
          </w:rPr>
          <w:t>世界衛生組織顧問），參加籌劃本院醫技系之成立。本項建議和計劃為本院院務會議通過後，於民國四十四年十一月廿四日，呈交錢思亮校長請准於本院增設醫事技術學系，每年招收十名，並隨文附送課程表草案等，以及申請理由如下：「用以診斷病症之病理、細菌、血清、生化、生理、Ｘ光等各部門檢驗，以往多由醫師自己去做，近年來診斷上所需各種檢驗越來越多且又複雜，致使醫師研究診斷病症及治療的時間大為減少，影響其工作至鉅，醫師僅知此等檢驗結果即可，然倘將此等檢驗委諸學識較差的技術員，恐不能獲得正確可靠之檢驗結果。因此近年來美國許多醫學院增設大學程度之附設醫事技術學校，授予學士學位，以應實際需要。去年美國國際合作署中國安全分署醫學教育顧問杜克大學醫學院院長戴維遜先生曾經建議本醫學院，設立此種學科，以應需要。今年七月廿日教育部學術審議委員會第五屆第一次全體會議亦通過，將大學規程第六條改為『大學醫學院或獨立醫學院除醫科外，得設牙醫學系、藥學系、護理學系、醫事技術學系』在案，目前我國除國防醫學院設有衛生檢驗科，以配合軍方需要外，並無高級醫事技術人員之教育設施，本院基礎醫學科及附設醫院內之實驗診斷科，最合適於教育此種人才，故擬增設醫事技術學系，以符合現代醫藥衛生教育進展之趨勢。」</w:t>
        </w:r>
      </w:ins>
    </w:p>
    <w:p w:rsidR="007B27C2" w:rsidRPr="00EC54FF" w:rsidRDefault="007B27C2" w:rsidP="007B27C2">
      <w:pPr>
        <w:spacing w:line="360" w:lineRule="auto"/>
        <w:ind w:firstLineChars="200" w:firstLine="480"/>
        <w:rPr>
          <w:ins w:id="43" w:author="USER" w:date="2016-01-16T22:43:00Z"/>
          <w:rFonts w:eastAsia="標楷體"/>
        </w:rPr>
      </w:pPr>
      <w:ins w:id="44" w:author="USER" w:date="2016-01-16T22:43:00Z">
        <w:r w:rsidRPr="00EC54FF">
          <w:rPr>
            <w:rFonts w:eastAsia="標楷體" w:hAnsi="標楷體" w:hint="eastAsia"/>
          </w:rPr>
          <w:lastRenderedPageBreak/>
          <w:t>本案經本校規定各種會議通過後，本校於民國四十五年一月十四日，呈報教育部請准籌設，而於同年二月二十日接奉教育部令照准籌設，但附帶一句「惟增系經費應由該校在原有經費內統籌」。</w:t>
        </w:r>
      </w:ins>
    </w:p>
    <w:p w:rsidR="007B27C2" w:rsidRPr="00EC54FF" w:rsidRDefault="007B27C2" w:rsidP="007B27C2">
      <w:pPr>
        <w:adjustRightInd w:val="0"/>
        <w:spacing w:line="360" w:lineRule="auto"/>
        <w:ind w:firstLineChars="200" w:firstLine="480"/>
        <w:rPr>
          <w:ins w:id="45" w:author="USER" w:date="2016-01-16T22:43:00Z"/>
          <w:rFonts w:eastAsia="標楷體"/>
        </w:rPr>
      </w:pPr>
      <w:ins w:id="46" w:author="USER" w:date="2016-01-16T22:43:00Z">
        <w:r w:rsidRPr="00EC54FF">
          <w:rPr>
            <w:rFonts w:eastAsia="標楷體" w:hAnsi="標楷體" w:hint="eastAsia"/>
          </w:rPr>
          <w:t>於是本校於民國四十五年夏，招收醫技系第一屆學生十名。戴維遜博士為鼓勵醫技系同學，回杜克大學後即洽請</w:t>
        </w:r>
        <w:r w:rsidRPr="00EC54FF">
          <w:rPr>
            <w:rFonts w:eastAsia="標楷體"/>
          </w:rPr>
          <w:t xml:space="preserve"> Doris Duke</w:t>
        </w:r>
        <w:r w:rsidRPr="00EC54FF">
          <w:rPr>
            <w:rFonts w:eastAsia="標楷體" w:hAnsi="標楷體" w:hint="eastAsia"/>
          </w:rPr>
          <w:t>基金會撥出美金五千元捐贈本院為基金，以其銀行利息，做為醫技系學生獎學金，此即專為本系學生設置之「美國杜克大學獎學金」。本系為醫學院成立的第三個系，同時為亞洲地區第一所醫事技術系。</w:t>
        </w:r>
      </w:ins>
    </w:p>
    <w:p w:rsidR="007B27C2" w:rsidRPr="00EC54FF" w:rsidRDefault="007B27C2" w:rsidP="007B27C2">
      <w:pPr>
        <w:spacing w:line="360" w:lineRule="auto"/>
        <w:ind w:firstLineChars="200" w:firstLine="480"/>
        <w:jc w:val="both"/>
        <w:rPr>
          <w:ins w:id="47" w:author="USER" w:date="2016-01-16T22:43:00Z"/>
          <w:rFonts w:eastAsia="標楷體"/>
        </w:rPr>
      </w:pPr>
      <w:ins w:id="48" w:author="USER" w:date="2016-01-16T22:43:00Z">
        <w:r w:rsidRPr="00EC54FF">
          <w:rPr>
            <w:rFonts w:eastAsia="標楷體" w:hAnsi="標楷體" w:hint="eastAsia"/>
          </w:rPr>
          <w:t>創系當時的醫學院院長是魏火燿教授，由於實驗診斷科為醫技系四年級學生整年實習的場所，因此多年來本系系主任由醫學系實診科主任兼任，首任系主任則為當時醫學院暨附設醫院實驗診斷科主任宋瑞樓教授兼任，自民國四十五年至四十七年，宋教授於四十七年七月底請辭兼科、系主任獲准，由第二任系主任為楊思標教授接任，楊教授擔任系主任自民國四十七年八月至六十一年前後計十四年，為在任最長的一位，楊主任於五十三年五月至五十四年七月由省府借調任省立台中醫院院長並赴美研究，由劉禎輝教授兼代主任，第三任系主任為劉禎輝教授自六十一年八月至六十七年，第四任為林國信教授自民國六十七年至七十三年，第五任為吳敏鑑教授自七十三年至七十七年逝於任內，第六任為沈銘鏡教授自七十七年至八十年，到了民國八十年則結束實驗診斷科主任兼任醫技系主任的貫例，第七任系主任開始由本系何憲武教授接任，自民國八十年至八十六年，第八任為高照村教授自民國八十</w:t>
        </w:r>
        <w:r>
          <w:rPr>
            <w:rFonts w:eastAsia="標楷體" w:hAnsi="標楷體" w:hint="eastAsia"/>
          </w:rPr>
          <w:t>六年八月至九十二年，第九任為李君男教授，自民國九十二年起至九十八年，第十任由鄧麗珍教授接任，自民國九十八年起至一百零四年，第十一任由林亮音教授接任，自民國一百零四年起迄今</w:t>
        </w:r>
        <w:r w:rsidRPr="00EC54FF">
          <w:rPr>
            <w:rFonts w:eastAsia="標楷體" w:hAnsi="標楷體" w:hint="eastAsia"/>
          </w:rPr>
          <w:t>。</w:t>
        </w:r>
      </w:ins>
    </w:p>
    <w:p w:rsidR="007B27C2" w:rsidRPr="00EC54FF" w:rsidRDefault="007B27C2" w:rsidP="007B27C2">
      <w:pPr>
        <w:spacing w:line="360" w:lineRule="auto"/>
        <w:ind w:firstLineChars="200" w:firstLine="480"/>
        <w:jc w:val="both"/>
        <w:rPr>
          <w:ins w:id="49" w:author="USER" w:date="2016-01-16T22:43:00Z"/>
          <w:rFonts w:eastAsia="標楷體"/>
        </w:rPr>
      </w:pPr>
      <w:ins w:id="50" w:author="USER" w:date="2016-01-16T22:43:00Z">
        <w:r w:rsidRPr="00EC54FF">
          <w:rPr>
            <w:rFonts w:eastAsia="標楷體" w:hAnsi="標楷體" w:hint="eastAsia"/>
          </w:rPr>
          <w:t>自創系開始，醫事技術學系教員一律皆兼任附設醫院實驗診斷科的服務工作，工作內容包括了檢驗行政管理、檢驗技術研發、新的檢驗儀器及方法的評估、醫學系學生的見習、實習訓練等，而教員本身的主要教學及研究工作也在實驗診斷科進行，科辦公室即系辦公室，科主任的祕書及行政助理兼辦系務工作，可以說</w:t>
        </w:r>
        <w:r w:rsidRPr="00EC54FF">
          <w:rPr>
            <w:rFonts w:eastAsia="標楷體" w:hAnsi="標楷體" w:hint="eastAsia"/>
          </w:rPr>
          <w:lastRenderedPageBreak/>
          <w:t>是科、系一體。到了民國八十年，適逢附設醫院東址整建完成，而檢驗醫學部（前實驗診斷科）搬遷到東址，留下檢驗大樓五樓、四樓及三樓的一半作為本系系館。承蒙陳維昭院長及許文富總務長的鼎力協助，各研究室及教室得以在兩年內陸續整修完畢，使得本系老師擁有足夠的教學及研究空間，更能專心致力於學術工作。在九十七學年度本系向學校申請「</w:t>
        </w:r>
        <w:r w:rsidRPr="00EC54FF">
          <w:rPr>
            <w:rFonts w:eastAsia="標楷體" w:hAnsi="標楷體"/>
          </w:rPr>
          <w:t>提升教學品質計畫</w:t>
        </w:r>
        <w:r>
          <w:rPr>
            <w:rFonts w:eastAsia="標楷體" w:hAnsi="標楷體" w:hint="eastAsia"/>
          </w:rPr>
          <w:t>」，得以將日漸老舊的教室及實驗室重新修葺</w:t>
        </w:r>
        <w:r w:rsidRPr="00EC54FF">
          <w:rPr>
            <w:rFonts w:eastAsia="標楷體" w:hAnsi="標楷體" w:hint="eastAsia"/>
          </w:rPr>
          <w:t>一新，更能適合現代化教學之需求。</w:t>
        </w:r>
      </w:ins>
    </w:p>
    <w:p w:rsidR="007B27C2" w:rsidRPr="00EC54FF" w:rsidRDefault="007B27C2" w:rsidP="007B27C2">
      <w:pPr>
        <w:spacing w:line="360" w:lineRule="auto"/>
        <w:ind w:firstLineChars="200" w:firstLine="480"/>
        <w:jc w:val="both"/>
        <w:rPr>
          <w:ins w:id="51" w:author="USER" w:date="2016-01-16T22:43:00Z"/>
          <w:rFonts w:eastAsia="標楷體"/>
        </w:rPr>
      </w:pPr>
      <w:ins w:id="52" w:author="USER" w:date="2016-01-16T22:43:00Z">
        <w:r w:rsidRPr="00EC54FF">
          <w:rPr>
            <w:rFonts w:eastAsia="標楷體" w:hAnsi="標楷體" w:hint="eastAsia"/>
          </w:rPr>
          <w:t>本系於七十六學年度成立碩士班研究所，九十三學年度成立博士班，</w:t>
        </w:r>
        <w:r w:rsidRPr="00EC54FF">
          <w:rPr>
            <w:rFonts w:eastAsia="標楷體" w:hAnsi="標楷體" w:hint="eastAsia"/>
            <w:szCs w:val="28"/>
          </w:rPr>
          <w:t>九十六學年度本系更名為「醫學檢驗暨生物技術學系」</w:t>
        </w:r>
        <w:r w:rsidRPr="00EC54FF">
          <w:rPr>
            <w:rFonts w:eastAsia="標楷體" w:hAnsi="標楷體"/>
            <w:szCs w:val="28"/>
          </w:rPr>
          <w:t>。</w:t>
        </w:r>
      </w:ins>
    </w:p>
    <w:p w:rsidR="007B27C2" w:rsidRPr="007B27C2" w:rsidRDefault="007B27C2" w:rsidP="00A40094">
      <w:pPr>
        <w:snapToGrid w:val="0"/>
        <w:rPr>
          <w:rFonts w:ascii="Times New Roman" w:eastAsia="標楷體" w:hAnsi="Times New Roman"/>
          <w:color w:val="00B050"/>
        </w:rPr>
      </w:pPr>
    </w:p>
    <w:p w:rsidR="00F00FBE" w:rsidRDefault="00F00FBE" w:rsidP="00A40094">
      <w:pPr>
        <w:snapToGrid w:val="0"/>
        <w:rPr>
          <w:ins w:id="53" w:author="USER" w:date="2016-01-16T22:43:00Z"/>
          <w:rFonts w:ascii="Times New Roman" w:eastAsia="標楷體" w:hAnsi="Times New Roman"/>
          <w:color w:val="00B050"/>
        </w:rPr>
      </w:pPr>
      <w:r w:rsidRPr="00A40094">
        <w:rPr>
          <w:rFonts w:ascii="Times New Roman" w:eastAsia="標楷體" w:hAnsi="Times New Roman"/>
          <w:color w:val="00B050"/>
        </w:rPr>
        <w:tab/>
      </w:r>
      <w:r w:rsidRPr="00A40094">
        <w:rPr>
          <w:rFonts w:ascii="Times New Roman" w:eastAsia="標楷體" w:hAnsi="Times New Roman"/>
          <w:color w:val="00B050"/>
        </w:rPr>
        <w:tab/>
        <w:t xml:space="preserve">Yearly Report </w:t>
      </w:r>
      <w:r w:rsidRPr="00A40094">
        <w:rPr>
          <w:rFonts w:ascii="Times New Roman" w:eastAsia="標楷體" w:hAnsi="Times New Roman"/>
          <w:color w:val="00B050"/>
        </w:rPr>
        <w:t>年報</w:t>
      </w:r>
    </w:p>
    <w:p w:rsidR="007B27C2" w:rsidRPr="007B27C2" w:rsidRDefault="007B27C2" w:rsidP="00A40094">
      <w:pPr>
        <w:snapToGrid w:val="0"/>
        <w:rPr>
          <w:rFonts w:ascii="Times New Roman" w:eastAsia="標楷體" w:hAnsi="Times New Roman"/>
          <w:color w:val="000000" w:themeColor="text1"/>
          <w:rPrChange w:id="54" w:author="USER" w:date="2016-01-16T22:44:00Z">
            <w:rPr>
              <w:rFonts w:ascii="Times New Roman" w:eastAsia="標楷體" w:hAnsi="Times New Roman"/>
              <w:color w:val="00B050"/>
            </w:rPr>
          </w:rPrChange>
        </w:rPr>
      </w:pPr>
      <w:ins w:id="55" w:author="USER" w:date="2016-01-16T22:44:00Z">
        <w:r w:rsidRPr="007B27C2">
          <w:rPr>
            <w:rFonts w:ascii="Times New Roman" w:eastAsia="標楷體" w:hAnsi="Times New Roman" w:hint="eastAsia"/>
            <w:color w:val="000000" w:themeColor="text1"/>
            <w:rPrChange w:id="56" w:author="USER" w:date="2016-01-16T22:44:00Z">
              <w:rPr>
                <w:rFonts w:ascii="Times New Roman" w:eastAsia="標楷體" w:hAnsi="Times New Roman" w:hint="eastAsia"/>
                <w:color w:val="00B050"/>
              </w:rPr>
            </w:rPrChange>
          </w:rPr>
          <w:t>如附檔</w:t>
        </w:r>
      </w:ins>
    </w:p>
    <w:p w:rsidR="00F00FBE" w:rsidRDefault="00F00FBE" w:rsidP="00A40094">
      <w:pPr>
        <w:snapToGrid w:val="0"/>
        <w:rPr>
          <w:ins w:id="57" w:author="USER" w:date="2016-01-16T22:44:00Z"/>
          <w:rFonts w:ascii="Times New Roman" w:eastAsia="標楷體" w:hAnsi="Times New Roman"/>
          <w:color w:val="00B050"/>
        </w:rPr>
      </w:pPr>
      <w:r w:rsidRPr="00A40094">
        <w:rPr>
          <w:rFonts w:ascii="Times New Roman" w:eastAsia="標楷體" w:hAnsi="Times New Roman"/>
          <w:color w:val="00B050"/>
        </w:rPr>
        <w:tab/>
        <w:t>Location (Map, dir</w:t>
      </w:r>
      <w:r w:rsidR="00C70771" w:rsidRPr="00A40094">
        <w:rPr>
          <w:rFonts w:ascii="Times New Roman" w:eastAsia="標楷體" w:hAnsi="Times New Roman"/>
          <w:color w:val="00B050"/>
        </w:rPr>
        <w:t>e</w:t>
      </w:r>
      <w:r w:rsidRPr="00A40094">
        <w:rPr>
          <w:rFonts w:ascii="Times New Roman" w:eastAsia="標楷體" w:hAnsi="Times New Roman"/>
          <w:color w:val="00B050"/>
        </w:rPr>
        <w:t>ction)</w:t>
      </w:r>
    </w:p>
    <w:p w:rsidR="007B27C2" w:rsidRDefault="007B27C2" w:rsidP="00A40094">
      <w:pPr>
        <w:snapToGrid w:val="0"/>
        <w:rPr>
          <w:ins w:id="58" w:author="USER" w:date="2016-01-16T22:45:00Z"/>
          <w:rFonts w:ascii="Times New Roman" w:eastAsia="標楷體" w:hAnsi="Times New Roman"/>
          <w:color w:val="000000" w:themeColor="text1"/>
        </w:rPr>
      </w:pPr>
      <w:ins w:id="59" w:author="USER" w:date="2016-01-16T22:44:00Z">
        <w:r w:rsidRPr="007B27C2">
          <w:rPr>
            <w:rFonts w:ascii="Times New Roman" w:eastAsia="標楷體" w:hAnsi="Times New Roman" w:hint="eastAsia"/>
            <w:color w:val="000000" w:themeColor="text1"/>
            <w:rPrChange w:id="60" w:author="USER" w:date="2016-01-16T22:45:00Z">
              <w:rPr>
                <w:rFonts w:ascii="Times New Roman" w:eastAsia="標楷體" w:hAnsi="Times New Roman" w:hint="eastAsia"/>
                <w:color w:val="00B050"/>
              </w:rPr>
            </w:rPrChange>
          </w:rPr>
          <w:t>請網頁設計者幫忙</w:t>
        </w:r>
      </w:ins>
      <w:ins w:id="61" w:author="USER" w:date="2016-01-16T22:45:00Z">
        <w:r w:rsidRPr="007B27C2">
          <w:rPr>
            <w:rFonts w:ascii="Times New Roman" w:eastAsia="標楷體" w:hAnsi="Times New Roman" w:hint="eastAsia"/>
            <w:color w:val="000000" w:themeColor="text1"/>
            <w:rPrChange w:id="62" w:author="USER" w:date="2016-01-16T22:45:00Z">
              <w:rPr>
                <w:rFonts w:ascii="Times New Roman" w:eastAsia="標楷體" w:hAnsi="Times New Roman" w:hint="eastAsia"/>
                <w:color w:val="00B050"/>
              </w:rPr>
            </w:rPrChange>
          </w:rPr>
          <w:t>製作</w:t>
        </w:r>
      </w:ins>
    </w:p>
    <w:p w:rsidR="007B27C2" w:rsidRPr="007B27C2" w:rsidRDefault="007B27C2" w:rsidP="00A40094">
      <w:pPr>
        <w:snapToGrid w:val="0"/>
        <w:rPr>
          <w:rFonts w:ascii="Times New Roman" w:eastAsia="標楷體" w:hAnsi="Times New Roman"/>
          <w:color w:val="000000" w:themeColor="text1"/>
          <w:rPrChange w:id="63" w:author="USER" w:date="2016-01-16T22:45:00Z">
            <w:rPr>
              <w:rFonts w:ascii="Times New Roman" w:eastAsia="標楷體" w:hAnsi="Times New Roman"/>
              <w:color w:val="00B050"/>
            </w:rPr>
          </w:rPrChange>
        </w:rPr>
      </w:pPr>
    </w:p>
    <w:p w:rsidR="00F00FBE" w:rsidRPr="00A40094" w:rsidRDefault="00F00FBE" w:rsidP="00A40094">
      <w:pPr>
        <w:snapToGrid w:val="0"/>
        <w:rPr>
          <w:rFonts w:ascii="Times New Roman" w:eastAsia="標楷體" w:hAnsi="Times New Roman"/>
          <w:color w:val="FF0000"/>
        </w:rPr>
      </w:pPr>
      <w:r w:rsidRPr="00A40094">
        <w:rPr>
          <w:rFonts w:ascii="Times New Roman" w:eastAsia="標楷體" w:hAnsi="Times New Roman"/>
          <w:color w:val="FF0000"/>
        </w:rPr>
        <w:t xml:space="preserve">News </w:t>
      </w:r>
      <w:r w:rsidRPr="00A40094">
        <w:rPr>
          <w:rFonts w:ascii="Times New Roman" w:eastAsia="標楷體" w:hAnsi="Times New Roman"/>
          <w:color w:val="FF0000"/>
        </w:rPr>
        <w:t>最新消息</w:t>
      </w: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sectPr w:rsidR="00CF6A41" w:rsidRPr="00A40094">
          <w:pgSz w:w="11906" w:h="16838"/>
          <w:pgMar w:top="1440" w:right="1800" w:bottom="1440" w:left="1800" w:header="851" w:footer="992" w:gutter="0"/>
          <w:cols w:space="425"/>
          <w:docGrid w:type="lines" w:linePitch="360"/>
        </w:sectPr>
      </w:pPr>
    </w:p>
    <w:p w:rsidR="00CF6A41" w:rsidRPr="00A40094" w:rsidRDefault="00CF6A41" w:rsidP="00A40094">
      <w:pPr>
        <w:snapToGrid w:val="0"/>
        <w:rPr>
          <w:rFonts w:ascii="Times New Roman" w:eastAsia="標楷體" w:hAnsi="Times New Roman"/>
          <w:b/>
          <w:sz w:val="32"/>
        </w:rPr>
      </w:pPr>
      <w:r w:rsidRPr="00A40094">
        <w:rPr>
          <w:rFonts w:ascii="Times New Roman" w:eastAsia="標楷體" w:hAnsi="Times New Roman"/>
          <w:b/>
          <w:sz w:val="32"/>
        </w:rPr>
        <w:lastRenderedPageBreak/>
        <w:t>陳威名學長協助</w:t>
      </w:r>
    </w:p>
    <w:p w:rsidR="00F00FBE" w:rsidRPr="00A40094" w:rsidRDefault="00F00FBE" w:rsidP="00A40094">
      <w:pPr>
        <w:snapToGrid w:val="0"/>
        <w:rPr>
          <w:rFonts w:ascii="Times New Roman" w:eastAsia="標楷體" w:hAnsi="Times New Roman"/>
          <w:color w:val="000000" w:themeColor="text1"/>
          <w:u w:val="single"/>
        </w:rPr>
      </w:pPr>
      <w:r w:rsidRPr="00A40094">
        <w:rPr>
          <w:rFonts w:ascii="Times New Roman" w:eastAsia="標楷體" w:hAnsi="Times New Roman"/>
          <w:color w:val="FF0000"/>
        </w:rPr>
        <w:t xml:space="preserve">Personnel </w:t>
      </w:r>
      <w:r w:rsidRPr="00A40094">
        <w:rPr>
          <w:rFonts w:ascii="Times New Roman" w:eastAsia="標楷體" w:hAnsi="Times New Roman"/>
          <w:color w:val="FF0000"/>
        </w:rPr>
        <w:t>教職員工</w:t>
      </w:r>
      <w:r w:rsidR="00CF6A41" w:rsidRPr="00A40094">
        <w:rPr>
          <w:rFonts w:ascii="Times New Roman" w:eastAsia="標楷體" w:hAnsi="Times New Roman"/>
          <w:color w:val="FF0000"/>
        </w:rPr>
        <w:t xml:space="preserve"> </w:t>
      </w:r>
      <w:r w:rsidR="00CF6A41" w:rsidRPr="00A40094">
        <w:rPr>
          <w:rFonts w:ascii="Times New Roman" w:eastAsia="標楷體" w:hAnsi="Times New Roman"/>
        </w:rPr>
        <w:t xml:space="preserve"> </w:t>
      </w:r>
      <w:r w:rsidR="00CF6A41" w:rsidRPr="00A40094">
        <w:rPr>
          <w:rFonts w:ascii="Times New Roman" w:eastAsia="標楷體" w:hAnsi="Times New Roman"/>
          <w:color w:val="000000" w:themeColor="text1"/>
        </w:rPr>
        <w:t>(</w:t>
      </w:r>
      <w:r w:rsidRPr="00A40094">
        <w:rPr>
          <w:rFonts w:ascii="Times New Roman" w:eastAsia="標楷體" w:hAnsi="Times New Roman"/>
          <w:color w:val="000000" w:themeColor="text1"/>
          <w:u w:val="single"/>
        </w:rPr>
        <w:t>內容先照舊，之後再慢慢改。排版可類似生化所網頁。之後可以寄表單請老師填寫。</w:t>
      </w:r>
      <w:r w:rsidR="00CF6A41" w:rsidRPr="00A40094">
        <w:rPr>
          <w:rFonts w:ascii="Times New Roman" w:eastAsia="標楷體" w:hAnsi="Times New Roman"/>
          <w:color w:val="000000" w:themeColor="text1"/>
          <w:u w:val="single"/>
        </w:rPr>
        <w:t>)</w:t>
      </w:r>
    </w:p>
    <w:p w:rsidR="00F00FBE" w:rsidRPr="00A40094" w:rsidRDefault="00F00FBE" w:rsidP="00A40094">
      <w:pPr>
        <w:snapToGrid w:val="0"/>
        <w:rPr>
          <w:rFonts w:ascii="Times New Roman" w:eastAsia="標楷體" w:hAnsi="Times New Roman"/>
          <w:color w:val="00B050"/>
        </w:rPr>
      </w:pPr>
      <w:r w:rsidRPr="00A40094">
        <w:rPr>
          <w:rFonts w:ascii="Times New Roman" w:eastAsia="標楷體" w:hAnsi="Times New Roman"/>
        </w:rPr>
        <w:tab/>
      </w:r>
      <w:r w:rsidRPr="00A40094">
        <w:rPr>
          <w:rFonts w:ascii="Times New Roman" w:eastAsia="標楷體" w:hAnsi="Times New Roman"/>
          <w:color w:val="00B050"/>
        </w:rPr>
        <w:t>Faculty</w:t>
      </w:r>
    </w:p>
    <w:p w:rsidR="00F00FBE" w:rsidRPr="00A40094" w:rsidRDefault="00F00FBE" w:rsidP="00A40094">
      <w:pPr>
        <w:snapToGrid w:val="0"/>
        <w:rPr>
          <w:rFonts w:ascii="Times New Roman" w:eastAsia="標楷體" w:hAnsi="Times New Roman"/>
        </w:rPr>
      </w:pPr>
      <w:r w:rsidRPr="00A40094">
        <w:rPr>
          <w:rFonts w:ascii="Times New Roman" w:eastAsia="標楷體" w:hAnsi="Times New Roman"/>
        </w:rPr>
        <w:tab/>
      </w:r>
      <w:r w:rsidRPr="00A40094">
        <w:rPr>
          <w:rFonts w:ascii="Times New Roman" w:eastAsia="標楷體" w:hAnsi="Times New Roman"/>
        </w:rPr>
        <w:tab/>
      </w:r>
      <w:r w:rsidRPr="00A40094">
        <w:rPr>
          <w:rFonts w:ascii="Times New Roman" w:eastAsia="標楷體" w:hAnsi="Times New Roman"/>
        </w:rPr>
        <w:t>專任</w:t>
      </w:r>
    </w:p>
    <w:p w:rsidR="00F00FBE" w:rsidRPr="00A40094" w:rsidRDefault="00F00FBE" w:rsidP="00A40094">
      <w:pPr>
        <w:snapToGrid w:val="0"/>
        <w:rPr>
          <w:rFonts w:ascii="Times New Roman" w:eastAsia="標楷體" w:hAnsi="Times New Roman"/>
        </w:rPr>
      </w:pPr>
      <w:r w:rsidRPr="00A40094">
        <w:rPr>
          <w:rFonts w:ascii="Times New Roman" w:eastAsia="標楷體" w:hAnsi="Times New Roman"/>
        </w:rPr>
        <w:tab/>
      </w:r>
      <w:r w:rsidRPr="00A40094">
        <w:rPr>
          <w:rFonts w:ascii="Times New Roman" w:eastAsia="標楷體" w:hAnsi="Times New Roman"/>
        </w:rPr>
        <w:tab/>
      </w:r>
      <w:r w:rsidRPr="00A40094">
        <w:rPr>
          <w:rFonts w:ascii="Times New Roman" w:eastAsia="標楷體" w:hAnsi="Times New Roman"/>
        </w:rPr>
        <w:t>臨床</w:t>
      </w:r>
    </w:p>
    <w:p w:rsidR="00F00FBE" w:rsidRPr="00A40094" w:rsidRDefault="00F00FBE" w:rsidP="00A40094">
      <w:pPr>
        <w:snapToGrid w:val="0"/>
        <w:rPr>
          <w:rFonts w:ascii="Times New Roman" w:eastAsia="標楷體" w:hAnsi="Times New Roman"/>
        </w:rPr>
      </w:pPr>
      <w:r w:rsidRPr="00A40094">
        <w:rPr>
          <w:rFonts w:ascii="Times New Roman" w:eastAsia="標楷體" w:hAnsi="Times New Roman"/>
        </w:rPr>
        <w:tab/>
      </w:r>
      <w:r w:rsidRPr="00A40094">
        <w:rPr>
          <w:rFonts w:ascii="Times New Roman" w:eastAsia="標楷體" w:hAnsi="Times New Roman"/>
        </w:rPr>
        <w:tab/>
      </w:r>
      <w:r w:rsidRPr="00A40094">
        <w:rPr>
          <w:rFonts w:ascii="Times New Roman" w:eastAsia="標楷體" w:hAnsi="Times New Roman"/>
        </w:rPr>
        <w:t>合聘</w:t>
      </w:r>
    </w:p>
    <w:p w:rsidR="00F00FBE" w:rsidRPr="00A40094" w:rsidRDefault="00F00FBE" w:rsidP="00A40094">
      <w:pPr>
        <w:snapToGrid w:val="0"/>
        <w:rPr>
          <w:rFonts w:ascii="Times New Roman" w:eastAsia="標楷體" w:hAnsi="Times New Roman"/>
        </w:rPr>
      </w:pPr>
      <w:r w:rsidRPr="00A40094">
        <w:rPr>
          <w:rFonts w:ascii="Times New Roman" w:eastAsia="標楷體" w:hAnsi="Times New Roman"/>
        </w:rPr>
        <w:tab/>
      </w:r>
      <w:r w:rsidRPr="00A40094">
        <w:rPr>
          <w:rFonts w:ascii="Times New Roman" w:eastAsia="標楷體" w:hAnsi="Times New Roman"/>
        </w:rPr>
        <w:tab/>
      </w:r>
      <w:r w:rsidRPr="00A40094">
        <w:rPr>
          <w:rFonts w:ascii="Times New Roman" w:eastAsia="標楷體" w:hAnsi="Times New Roman"/>
        </w:rPr>
        <w:t>兼任</w:t>
      </w:r>
    </w:p>
    <w:p w:rsidR="00F00FBE" w:rsidRPr="00A40094" w:rsidRDefault="00F00FBE" w:rsidP="00A40094">
      <w:pPr>
        <w:snapToGrid w:val="0"/>
        <w:rPr>
          <w:rFonts w:ascii="Times New Roman" w:eastAsia="標楷體" w:hAnsi="Times New Roman"/>
        </w:rPr>
      </w:pPr>
      <w:r w:rsidRPr="00A40094">
        <w:rPr>
          <w:rFonts w:ascii="Times New Roman" w:eastAsia="標楷體" w:hAnsi="Times New Roman"/>
        </w:rPr>
        <w:tab/>
      </w:r>
      <w:r w:rsidRPr="00A40094">
        <w:rPr>
          <w:rFonts w:ascii="Times New Roman" w:eastAsia="標楷體" w:hAnsi="Times New Roman"/>
          <w:color w:val="00B050"/>
        </w:rPr>
        <w:t>Staff</w:t>
      </w:r>
      <w:r w:rsidRPr="00A40094">
        <w:rPr>
          <w:rFonts w:ascii="Times New Roman" w:eastAsia="標楷體" w:hAnsi="Times New Roman"/>
        </w:rPr>
        <w:t>不用做連結。</w:t>
      </w:r>
    </w:p>
    <w:p w:rsidR="00F00FBE" w:rsidRPr="00A40094" w:rsidRDefault="00F00FBE" w:rsidP="00A40094">
      <w:pPr>
        <w:snapToGrid w:val="0"/>
        <w:rPr>
          <w:rFonts w:ascii="Times New Roman" w:eastAsia="標楷體" w:hAnsi="Times New Roman"/>
        </w:rPr>
      </w:pPr>
      <w:r w:rsidRPr="00A40094">
        <w:rPr>
          <w:rFonts w:ascii="Times New Roman" w:eastAsia="標楷體" w:hAnsi="Times New Roman"/>
        </w:rPr>
        <w:tab/>
      </w:r>
      <w:r w:rsidRPr="00A40094">
        <w:rPr>
          <w:rFonts w:ascii="Times New Roman" w:eastAsia="標楷體" w:hAnsi="Times New Roman"/>
        </w:rPr>
        <w:tab/>
      </w:r>
      <w:r w:rsidRPr="00A40094">
        <w:rPr>
          <w:rFonts w:ascii="Times New Roman" w:eastAsia="標楷體" w:hAnsi="Times New Roman"/>
        </w:rPr>
        <w:t>行政人員</w:t>
      </w:r>
    </w:p>
    <w:p w:rsidR="00F00FBE" w:rsidRPr="00A40094" w:rsidRDefault="00F00FBE" w:rsidP="00A40094">
      <w:pPr>
        <w:snapToGrid w:val="0"/>
        <w:rPr>
          <w:rFonts w:ascii="Times New Roman" w:eastAsia="標楷體" w:hAnsi="Times New Roman"/>
        </w:rPr>
      </w:pPr>
      <w:r w:rsidRPr="00A40094">
        <w:rPr>
          <w:rFonts w:ascii="Times New Roman" w:eastAsia="標楷體" w:hAnsi="Times New Roman"/>
        </w:rPr>
        <w:tab/>
      </w:r>
      <w:r w:rsidRPr="00A40094">
        <w:rPr>
          <w:rFonts w:ascii="Times New Roman" w:eastAsia="標楷體" w:hAnsi="Times New Roman"/>
        </w:rPr>
        <w:tab/>
      </w:r>
      <w:r w:rsidRPr="00A40094">
        <w:rPr>
          <w:rFonts w:ascii="Times New Roman" w:eastAsia="標楷體" w:hAnsi="Times New Roman"/>
        </w:rPr>
        <w:t>助教</w:t>
      </w: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sectPr w:rsidR="00CF6A41" w:rsidRPr="00A40094">
          <w:pgSz w:w="11906" w:h="16838"/>
          <w:pgMar w:top="1440" w:right="1800" w:bottom="1440" w:left="1800" w:header="851" w:footer="992" w:gutter="0"/>
          <w:cols w:space="425"/>
          <w:docGrid w:type="lines" w:linePitch="360"/>
        </w:sectPr>
      </w:pPr>
    </w:p>
    <w:p w:rsidR="00CF6A41" w:rsidRPr="00A40094" w:rsidRDefault="00CF6A41" w:rsidP="00A40094">
      <w:pPr>
        <w:snapToGrid w:val="0"/>
        <w:rPr>
          <w:rFonts w:ascii="Times New Roman" w:eastAsia="標楷體" w:hAnsi="Times New Roman"/>
          <w:b/>
          <w:sz w:val="32"/>
        </w:rPr>
      </w:pPr>
      <w:r w:rsidRPr="00A40094">
        <w:rPr>
          <w:rFonts w:ascii="Times New Roman" w:eastAsia="標楷體" w:hAnsi="Times New Roman"/>
          <w:b/>
          <w:sz w:val="32"/>
        </w:rPr>
        <w:lastRenderedPageBreak/>
        <w:t>吳瑞菁老師協助</w:t>
      </w:r>
    </w:p>
    <w:p w:rsidR="00F00FBE" w:rsidRPr="00A40094" w:rsidRDefault="00F00FBE" w:rsidP="00A40094">
      <w:pPr>
        <w:snapToGrid w:val="0"/>
        <w:rPr>
          <w:rFonts w:ascii="Times New Roman" w:eastAsia="標楷體" w:hAnsi="Times New Roman"/>
        </w:rPr>
      </w:pPr>
      <w:r w:rsidRPr="00A40094">
        <w:rPr>
          <w:rFonts w:ascii="Times New Roman" w:eastAsia="標楷體" w:hAnsi="Times New Roman"/>
          <w:color w:val="FF0000"/>
        </w:rPr>
        <w:t xml:space="preserve">Prospective Students </w:t>
      </w:r>
      <w:r w:rsidRPr="00A40094">
        <w:rPr>
          <w:rFonts w:ascii="Times New Roman" w:eastAsia="標楷體" w:hAnsi="Times New Roman"/>
          <w:color w:val="FF0000"/>
        </w:rPr>
        <w:t>招生專區</w:t>
      </w:r>
      <w:r w:rsidR="00531F21" w:rsidRPr="00A40094">
        <w:rPr>
          <w:rFonts w:ascii="Times New Roman" w:eastAsia="標楷體" w:hAnsi="Times New Roman"/>
        </w:rPr>
        <w:t xml:space="preserve">         </w:t>
      </w:r>
    </w:p>
    <w:p w:rsidR="00CF6A41" w:rsidRPr="00A40094" w:rsidRDefault="00F00FBE" w:rsidP="00A40094">
      <w:pPr>
        <w:snapToGrid w:val="0"/>
        <w:rPr>
          <w:rFonts w:ascii="Times New Roman" w:eastAsia="標楷體" w:hAnsi="Times New Roman"/>
          <w:color w:val="00B050"/>
        </w:rPr>
      </w:pPr>
      <w:r w:rsidRPr="00A40094">
        <w:rPr>
          <w:rFonts w:ascii="Times New Roman" w:eastAsia="標楷體" w:hAnsi="Times New Roman"/>
        </w:rPr>
        <w:tab/>
      </w:r>
      <w:r w:rsidRPr="00A40094">
        <w:rPr>
          <w:rFonts w:ascii="Times New Roman" w:eastAsia="標楷體" w:hAnsi="Times New Roman"/>
          <w:color w:val="00B050"/>
        </w:rPr>
        <w:t>Undergraduate program</w:t>
      </w:r>
    </w:p>
    <w:p w:rsidR="00F00FBE" w:rsidRPr="00A40094" w:rsidRDefault="00F00FBE" w:rsidP="00A40094">
      <w:pPr>
        <w:snapToGrid w:val="0"/>
        <w:rPr>
          <w:rFonts w:ascii="Times New Roman" w:eastAsia="標楷體" w:hAnsi="Times New Roman"/>
        </w:rPr>
      </w:pPr>
      <w:r w:rsidRPr="00A40094">
        <w:rPr>
          <w:rFonts w:ascii="Times New Roman" w:eastAsia="標楷體" w:hAnsi="Times New Roman"/>
        </w:rPr>
        <w:tab/>
      </w:r>
      <w:r w:rsidRPr="00A40094">
        <w:rPr>
          <w:rFonts w:ascii="Times New Roman" w:eastAsia="標楷體" w:hAnsi="Times New Roman"/>
        </w:rPr>
        <w:tab/>
      </w:r>
      <w:r w:rsidRPr="00A40094">
        <w:rPr>
          <w:rFonts w:ascii="Times New Roman" w:eastAsia="標楷體" w:hAnsi="Times New Roman"/>
        </w:rPr>
        <w:t>教育理念</w:t>
      </w:r>
    </w:p>
    <w:p w:rsidR="00F00FBE" w:rsidRPr="00A40094" w:rsidRDefault="00F00FBE" w:rsidP="00A40094">
      <w:pPr>
        <w:snapToGrid w:val="0"/>
        <w:rPr>
          <w:rFonts w:ascii="Times New Roman" w:eastAsia="標楷體" w:hAnsi="Times New Roman"/>
        </w:rPr>
      </w:pPr>
      <w:r w:rsidRPr="00A40094">
        <w:rPr>
          <w:rFonts w:ascii="Times New Roman" w:eastAsia="標楷體" w:hAnsi="Times New Roman"/>
        </w:rPr>
        <w:tab/>
      </w:r>
      <w:r w:rsidRPr="00A40094">
        <w:rPr>
          <w:rFonts w:ascii="Times New Roman" w:eastAsia="標楷體" w:hAnsi="Times New Roman"/>
        </w:rPr>
        <w:tab/>
      </w:r>
      <w:r w:rsidRPr="00A40094">
        <w:rPr>
          <w:rFonts w:ascii="Times New Roman" w:eastAsia="標楷體" w:hAnsi="Times New Roman"/>
        </w:rPr>
        <w:t>課程地圖</w:t>
      </w:r>
    </w:p>
    <w:p w:rsidR="00F00FBE" w:rsidRPr="00A40094" w:rsidRDefault="00F00FBE" w:rsidP="00A40094">
      <w:pPr>
        <w:snapToGrid w:val="0"/>
        <w:rPr>
          <w:rFonts w:ascii="Times New Roman" w:eastAsia="標楷體" w:hAnsi="Times New Roman"/>
        </w:rPr>
      </w:pPr>
      <w:r w:rsidRPr="00A40094">
        <w:rPr>
          <w:rFonts w:ascii="Times New Roman" w:eastAsia="標楷體" w:hAnsi="Times New Roman"/>
        </w:rPr>
        <w:tab/>
      </w:r>
      <w:r w:rsidRPr="00A40094">
        <w:rPr>
          <w:rFonts w:ascii="Times New Roman" w:eastAsia="標楷體" w:hAnsi="Times New Roman"/>
        </w:rPr>
        <w:tab/>
      </w:r>
      <w:r w:rsidRPr="00A40094">
        <w:rPr>
          <w:rFonts w:ascii="Times New Roman" w:eastAsia="標楷體" w:hAnsi="Times New Roman"/>
        </w:rPr>
        <w:t>就業方向</w:t>
      </w:r>
    </w:p>
    <w:p w:rsidR="00F00FBE" w:rsidRPr="00A40094" w:rsidRDefault="00F00FBE" w:rsidP="00A40094">
      <w:pPr>
        <w:snapToGrid w:val="0"/>
        <w:rPr>
          <w:rFonts w:ascii="Times New Roman" w:eastAsia="標楷體" w:hAnsi="Times New Roman"/>
        </w:rPr>
      </w:pPr>
      <w:r w:rsidRPr="00A40094">
        <w:rPr>
          <w:rFonts w:ascii="Times New Roman" w:eastAsia="標楷體" w:hAnsi="Times New Roman"/>
        </w:rPr>
        <w:tab/>
      </w:r>
      <w:r w:rsidRPr="00A40094">
        <w:rPr>
          <w:rFonts w:ascii="Times New Roman" w:eastAsia="標楷體" w:hAnsi="Times New Roman"/>
        </w:rPr>
        <w:tab/>
      </w:r>
      <w:r w:rsidRPr="00A40094">
        <w:rPr>
          <w:rFonts w:ascii="Times New Roman" w:eastAsia="標楷體" w:hAnsi="Times New Roman"/>
        </w:rPr>
        <w:t>入學資訊</w:t>
      </w:r>
    </w:p>
    <w:p w:rsidR="00F00FBE" w:rsidRPr="00A40094" w:rsidRDefault="00F00FBE" w:rsidP="00A40094">
      <w:pPr>
        <w:snapToGrid w:val="0"/>
        <w:rPr>
          <w:rFonts w:ascii="Times New Roman" w:eastAsia="標楷體" w:hAnsi="Times New Roman"/>
        </w:rPr>
      </w:pPr>
      <w:r w:rsidRPr="00A40094">
        <w:rPr>
          <w:rFonts w:ascii="Times New Roman" w:eastAsia="標楷體" w:hAnsi="Times New Roman"/>
        </w:rPr>
        <w:tab/>
      </w:r>
      <w:r w:rsidRPr="00A40094">
        <w:rPr>
          <w:rFonts w:ascii="Times New Roman" w:eastAsia="標楷體" w:hAnsi="Times New Roman"/>
        </w:rPr>
        <w:tab/>
      </w:r>
      <w:r w:rsidRPr="00A40094">
        <w:rPr>
          <w:rFonts w:ascii="Times New Roman" w:eastAsia="標楷體" w:hAnsi="Times New Roman"/>
        </w:rPr>
        <w:t>轉學轉系</w:t>
      </w: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sectPr w:rsidR="00CF6A41" w:rsidRPr="00A40094">
          <w:pgSz w:w="11906" w:h="16838"/>
          <w:pgMar w:top="1440" w:right="1800" w:bottom="1440" w:left="1800" w:header="851" w:footer="992" w:gutter="0"/>
          <w:cols w:space="425"/>
          <w:docGrid w:type="lines" w:linePitch="360"/>
        </w:sectPr>
      </w:pPr>
    </w:p>
    <w:p w:rsidR="00CF6A41" w:rsidRPr="00A40094" w:rsidRDefault="00CF6A41" w:rsidP="00A40094">
      <w:pPr>
        <w:snapToGrid w:val="0"/>
        <w:rPr>
          <w:rFonts w:ascii="Times New Roman" w:eastAsia="標楷體" w:hAnsi="Times New Roman"/>
          <w:b/>
          <w:sz w:val="32"/>
        </w:rPr>
      </w:pPr>
      <w:r w:rsidRPr="00A40094">
        <w:rPr>
          <w:rFonts w:ascii="Times New Roman" w:eastAsia="標楷體" w:hAnsi="Times New Roman"/>
          <w:b/>
          <w:sz w:val="32"/>
        </w:rPr>
        <w:lastRenderedPageBreak/>
        <w:t>林亮音老師</w:t>
      </w:r>
      <w:r w:rsidRPr="00A40094">
        <w:rPr>
          <w:rFonts w:ascii="Times New Roman" w:eastAsia="標楷體" w:hAnsi="Times New Roman"/>
          <w:b/>
          <w:sz w:val="32"/>
        </w:rPr>
        <w:t>/</w:t>
      </w:r>
      <w:r w:rsidRPr="00A40094">
        <w:rPr>
          <w:rFonts w:ascii="Times New Roman" w:eastAsia="標楷體" w:hAnsi="Times New Roman"/>
          <w:b/>
          <w:sz w:val="32"/>
        </w:rPr>
        <w:t>莊雅惠老師協助</w:t>
      </w:r>
    </w:p>
    <w:p w:rsidR="00CF6A41" w:rsidRPr="00A40094" w:rsidRDefault="00F00FBE" w:rsidP="00A40094">
      <w:pPr>
        <w:snapToGrid w:val="0"/>
        <w:rPr>
          <w:rFonts w:ascii="Times New Roman" w:eastAsia="標楷體" w:hAnsi="Times New Roman"/>
          <w:color w:val="00B050"/>
        </w:rPr>
      </w:pPr>
      <w:r w:rsidRPr="00A40094">
        <w:rPr>
          <w:rFonts w:ascii="Times New Roman" w:eastAsia="標楷體" w:hAnsi="Times New Roman"/>
          <w:color w:val="00B050"/>
        </w:rPr>
        <w:tab/>
        <w:t>Graduate Program</w:t>
      </w:r>
    </w:p>
    <w:p w:rsidR="00F00FBE" w:rsidRPr="00A40094" w:rsidRDefault="00F00FBE" w:rsidP="00A40094">
      <w:pPr>
        <w:snapToGrid w:val="0"/>
        <w:rPr>
          <w:rFonts w:ascii="Times New Roman" w:eastAsia="標楷體" w:hAnsi="Times New Roman"/>
        </w:rPr>
      </w:pPr>
      <w:r w:rsidRPr="00A40094">
        <w:rPr>
          <w:rFonts w:ascii="Times New Roman" w:eastAsia="標楷體" w:hAnsi="Times New Roman"/>
        </w:rPr>
        <w:tab/>
      </w:r>
      <w:r w:rsidRPr="00A40094">
        <w:rPr>
          <w:rFonts w:ascii="Times New Roman" w:eastAsia="標楷體" w:hAnsi="Times New Roman"/>
        </w:rPr>
        <w:tab/>
      </w:r>
      <w:r w:rsidRPr="00A40094">
        <w:rPr>
          <w:rFonts w:ascii="Times New Roman" w:eastAsia="標楷體" w:hAnsi="Times New Roman"/>
        </w:rPr>
        <w:t>教育理念</w:t>
      </w:r>
    </w:p>
    <w:p w:rsidR="00F00FBE" w:rsidRPr="00A40094" w:rsidRDefault="00F00FBE" w:rsidP="00A40094">
      <w:pPr>
        <w:snapToGrid w:val="0"/>
        <w:rPr>
          <w:rFonts w:ascii="Times New Roman" w:eastAsia="標楷體" w:hAnsi="Times New Roman"/>
        </w:rPr>
      </w:pPr>
      <w:r w:rsidRPr="00A40094">
        <w:rPr>
          <w:rFonts w:ascii="Times New Roman" w:eastAsia="標楷體" w:hAnsi="Times New Roman"/>
        </w:rPr>
        <w:tab/>
      </w:r>
      <w:r w:rsidRPr="00A40094">
        <w:rPr>
          <w:rFonts w:ascii="Times New Roman" w:eastAsia="標楷體" w:hAnsi="Times New Roman"/>
        </w:rPr>
        <w:tab/>
      </w:r>
      <w:r w:rsidRPr="00A40094">
        <w:rPr>
          <w:rFonts w:ascii="Times New Roman" w:eastAsia="標楷體" w:hAnsi="Times New Roman"/>
        </w:rPr>
        <w:t>課程地圖</w:t>
      </w:r>
    </w:p>
    <w:p w:rsidR="00F00FBE" w:rsidRPr="00A40094" w:rsidRDefault="00F00FBE" w:rsidP="00A40094">
      <w:pPr>
        <w:snapToGrid w:val="0"/>
        <w:rPr>
          <w:rFonts w:ascii="Times New Roman" w:eastAsia="標楷體" w:hAnsi="Times New Roman"/>
        </w:rPr>
      </w:pPr>
      <w:r w:rsidRPr="00A40094">
        <w:rPr>
          <w:rFonts w:ascii="Times New Roman" w:eastAsia="標楷體" w:hAnsi="Times New Roman"/>
        </w:rPr>
        <w:tab/>
      </w:r>
      <w:r w:rsidRPr="00A40094">
        <w:rPr>
          <w:rFonts w:ascii="Times New Roman" w:eastAsia="標楷體" w:hAnsi="Times New Roman"/>
        </w:rPr>
        <w:tab/>
      </w:r>
      <w:r w:rsidRPr="00A40094">
        <w:rPr>
          <w:rFonts w:ascii="Times New Roman" w:eastAsia="標楷體" w:hAnsi="Times New Roman"/>
        </w:rPr>
        <w:t>就業方向</w:t>
      </w:r>
    </w:p>
    <w:p w:rsidR="00F00FBE" w:rsidRPr="00A40094" w:rsidRDefault="00F00FBE" w:rsidP="00A40094">
      <w:pPr>
        <w:snapToGrid w:val="0"/>
        <w:rPr>
          <w:rFonts w:ascii="Times New Roman" w:eastAsia="標楷體" w:hAnsi="Times New Roman"/>
        </w:rPr>
      </w:pPr>
      <w:r w:rsidRPr="00A40094">
        <w:rPr>
          <w:rFonts w:ascii="Times New Roman" w:eastAsia="標楷體" w:hAnsi="Times New Roman"/>
        </w:rPr>
        <w:tab/>
      </w:r>
      <w:r w:rsidRPr="00A40094">
        <w:rPr>
          <w:rFonts w:ascii="Times New Roman" w:eastAsia="標楷體" w:hAnsi="Times New Roman"/>
        </w:rPr>
        <w:tab/>
      </w:r>
      <w:r w:rsidRPr="00A40094">
        <w:rPr>
          <w:rFonts w:ascii="Times New Roman" w:eastAsia="標楷體" w:hAnsi="Times New Roman"/>
        </w:rPr>
        <w:t>入學資訊</w:t>
      </w: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pPr>
    </w:p>
    <w:p w:rsidR="00CF6A41" w:rsidRPr="00A40094" w:rsidRDefault="00CF6A41" w:rsidP="00A40094">
      <w:pPr>
        <w:snapToGrid w:val="0"/>
        <w:rPr>
          <w:rFonts w:ascii="Times New Roman" w:eastAsia="標楷體" w:hAnsi="Times New Roman"/>
        </w:rPr>
        <w:sectPr w:rsidR="00CF6A41" w:rsidRPr="00A40094">
          <w:pgSz w:w="11906" w:h="16838"/>
          <w:pgMar w:top="1440" w:right="1800" w:bottom="1440" w:left="1800" w:header="851" w:footer="992" w:gutter="0"/>
          <w:cols w:space="425"/>
          <w:docGrid w:type="lines" w:linePitch="360"/>
        </w:sectPr>
      </w:pPr>
    </w:p>
    <w:p w:rsidR="00CF6A41" w:rsidRPr="00A40094" w:rsidRDefault="00CF6A41" w:rsidP="00A40094">
      <w:pPr>
        <w:snapToGrid w:val="0"/>
        <w:rPr>
          <w:rFonts w:ascii="Times New Roman" w:eastAsia="標楷體" w:hAnsi="Times New Roman"/>
          <w:b/>
          <w:sz w:val="32"/>
        </w:rPr>
      </w:pPr>
      <w:r w:rsidRPr="00A40094">
        <w:rPr>
          <w:rFonts w:ascii="Times New Roman" w:eastAsia="標楷體" w:hAnsi="Times New Roman"/>
          <w:b/>
          <w:sz w:val="32"/>
        </w:rPr>
        <w:lastRenderedPageBreak/>
        <w:t>胡忠怡老師協助</w:t>
      </w:r>
    </w:p>
    <w:p w:rsidR="00F00FBE" w:rsidRPr="00A40094" w:rsidRDefault="00F00FBE" w:rsidP="00A40094">
      <w:pPr>
        <w:snapToGrid w:val="0"/>
        <w:rPr>
          <w:rFonts w:ascii="Times New Roman" w:eastAsia="標楷體" w:hAnsi="Times New Roman"/>
          <w:color w:val="FF0000"/>
        </w:rPr>
      </w:pPr>
      <w:r w:rsidRPr="00A40094">
        <w:rPr>
          <w:rFonts w:ascii="Times New Roman" w:eastAsia="標楷體" w:hAnsi="Times New Roman"/>
          <w:color w:val="FF0000"/>
        </w:rPr>
        <w:t>Current Students</w:t>
      </w:r>
    </w:p>
    <w:p w:rsidR="00F00FBE" w:rsidRPr="00A40094" w:rsidRDefault="00F00FBE" w:rsidP="00A40094">
      <w:pPr>
        <w:snapToGrid w:val="0"/>
        <w:rPr>
          <w:rFonts w:ascii="Times New Roman" w:eastAsia="標楷體" w:hAnsi="Times New Roman"/>
        </w:rPr>
      </w:pPr>
      <w:r w:rsidRPr="00A40094">
        <w:rPr>
          <w:rFonts w:ascii="Times New Roman" w:eastAsia="標楷體" w:hAnsi="Times New Roman"/>
        </w:rPr>
        <w:tab/>
      </w:r>
      <w:r w:rsidRPr="00A40094">
        <w:rPr>
          <w:rFonts w:ascii="Times New Roman" w:eastAsia="標楷體" w:hAnsi="Times New Roman"/>
          <w:color w:val="00B050"/>
        </w:rPr>
        <w:t xml:space="preserve">Undergraduate Students </w:t>
      </w:r>
    </w:p>
    <w:p w:rsidR="00F00FBE" w:rsidRPr="00A40094" w:rsidRDefault="00F00FBE" w:rsidP="00A40094">
      <w:pPr>
        <w:snapToGrid w:val="0"/>
        <w:rPr>
          <w:rFonts w:ascii="Times New Roman" w:eastAsia="標楷體" w:hAnsi="Times New Roman"/>
        </w:rPr>
      </w:pPr>
      <w:r w:rsidRPr="00A40094">
        <w:rPr>
          <w:rFonts w:ascii="Times New Roman" w:eastAsia="標楷體" w:hAnsi="Times New Roman"/>
        </w:rPr>
        <w:tab/>
      </w:r>
      <w:r w:rsidRPr="00A40094">
        <w:rPr>
          <w:rFonts w:ascii="Times New Roman" w:eastAsia="標楷體" w:hAnsi="Times New Roman"/>
        </w:rPr>
        <w:tab/>
      </w:r>
      <w:r w:rsidRPr="00A40094">
        <w:rPr>
          <w:rFonts w:ascii="Times New Roman" w:eastAsia="標楷體" w:hAnsi="Times New Roman"/>
        </w:rPr>
        <w:t>課程地圖</w:t>
      </w:r>
      <w:r w:rsidRPr="00A40094">
        <w:rPr>
          <w:rFonts w:ascii="Times New Roman" w:eastAsia="標楷體" w:hAnsi="Times New Roman"/>
        </w:rPr>
        <w:t xml:space="preserve"> (</w:t>
      </w:r>
      <w:r w:rsidRPr="00A40094">
        <w:rPr>
          <w:rFonts w:ascii="Times New Roman" w:eastAsia="標楷體" w:hAnsi="Times New Roman"/>
        </w:rPr>
        <w:t>學分規劃</w:t>
      </w:r>
      <w:r w:rsidRPr="00A40094">
        <w:rPr>
          <w:rFonts w:ascii="Times New Roman" w:eastAsia="標楷體" w:hAnsi="Times New Roman"/>
        </w:rPr>
        <w:sym w:font="Wingdings" w:char="F0E8"/>
      </w:r>
      <w:r w:rsidRPr="00A40094">
        <w:rPr>
          <w:rFonts w:ascii="Times New Roman" w:eastAsia="標楷體" w:hAnsi="Times New Roman"/>
        </w:rPr>
        <w:t>擋修規定</w:t>
      </w:r>
      <w:r w:rsidRPr="00A40094">
        <w:rPr>
          <w:rFonts w:ascii="Times New Roman" w:eastAsia="標楷體" w:hAnsi="Times New Roman"/>
        </w:rPr>
        <w:t>,</w:t>
      </w:r>
      <w:r w:rsidRPr="00A40094">
        <w:rPr>
          <w:rFonts w:ascii="Times New Roman" w:eastAsia="標楷體" w:hAnsi="Times New Roman"/>
        </w:rPr>
        <w:t>畢業門檻</w:t>
      </w:r>
      <w:r w:rsidRPr="00A40094">
        <w:rPr>
          <w:rFonts w:ascii="Times New Roman" w:eastAsia="標楷體" w:hAnsi="Times New Roman"/>
        </w:rPr>
        <w:t>)</w:t>
      </w:r>
    </w:p>
    <w:p w:rsidR="00F00FBE" w:rsidRPr="00A40094" w:rsidRDefault="00F00FBE" w:rsidP="00A40094">
      <w:pPr>
        <w:ind w:firstLine="480"/>
        <w:rPr>
          <w:rFonts w:ascii="Times New Roman" w:eastAsia="標楷體" w:hAnsi="Times New Roman"/>
        </w:rPr>
      </w:pPr>
      <w:r w:rsidRPr="00A40094">
        <w:rPr>
          <w:rFonts w:ascii="Times New Roman" w:eastAsia="標楷體" w:hAnsi="Times New Roman"/>
        </w:rPr>
        <w:tab/>
      </w:r>
      <w:r w:rsidRPr="00A40094">
        <w:rPr>
          <w:rFonts w:ascii="Times New Roman" w:eastAsia="標楷體" w:hAnsi="Times New Roman"/>
        </w:rPr>
        <w:t>獎學金：</w:t>
      </w:r>
      <w:r w:rsidRPr="00A40094">
        <w:rPr>
          <w:rFonts w:ascii="Times New Roman" w:eastAsia="標楷體" w:hAnsi="Times New Roman"/>
          <w:color w:val="FF0000"/>
          <w:u w:val="single"/>
        </w:rPr>
        <w:t>除了本系特色獎學金會列出，其餘只會連結到官方網頁。</w:t>
      </w:r>
    </w:p>
    <w:p w:rsidR="00F00FBE" w:rsidRPr="00A40094" w:rsidRDefault="00F00FBE" w:rsidP="00A40094">
      <w:pPr>
        <w:snapToGrid w:val="0"/>
        <w:rPr>
          <w:rFonts w:ascii="Times New Roman" w:eastAsia="標楷體" w:hAnsi="Times New Roman"/>
        </w:rPr>
      </w:pPr>
      <w:r w:rsidRPr="00A40094">
        <w:rPr>
          <w:rFonts w:ascii="Times New Roman" w:eastAsia="標楷體" w:hAnsi="Times New Roman"/>
        </w:rPr>
        <w:tab/>
      </w:r>
      <w:r w:rsidRPr="00A40094">
        <w:rPr>
          <w:rFonts w:ascii="Times New Roman" w:eastAsia="標楷體" w:hAnsi="Times New Roman"/>
        </w:rPr>
        <w:tab/>
      </w:r>
      <w:r w:rsidRPr="00A40094">
        <w:rPr>
          <w:rFonts w:ascii="Times New Roman" w:eastAsia="標楷體" w:hAnsi="Times New Roman"/>
        </w:rPr>
        <w:t>實習機會</w:t>
      </w:r>
    </w:p>
    <w:p w:rsidR="00F00FBE" w:rsidRPr="00A40094" w:rsidRDefault="00F00FBE" w:rsidP="00A40094">
      <w:pPr>
        <w:snapToGrid w:val="0"/>
        <w:rPr>
          <w:rFonts w:ascii="Times New Roman" w:eastAsia="標楷體" w:hAnsi="Times New Roman"/>
        </w:rPr>
      </w:pPr>
      <w:r w:rsidRPr="00A40094">
        <w:rPr>
          <w:rFonts w:ascii="Times New Roman" w:eastAsia="標楷體" w:hAnsi="Times New Roman"/>
        </w:rPr>
        <w:tab/>
      </w:r>
      <w:r w:rsidRPr="00A40094">
        <w:rPr>
          <w:rFonts w:ascii="Times New Roman" w:eastAsia="標楷體" w:hAnsi="Times New Roman"/>
        </w:rPr>
        <w:tab/>
      </w:r>
      <w:r w:rsidRPr="00A40094">
        <w:rPr>
          <w:rFonts w:ascii="Times New Roman" w:eastAsia="標楷體" w:hAnsi="Times New Roman"/>
        </w:rPr>
        <w:tab/>
      </w:r>
      <w:r w:rsidRPr="00A40094">
        <w:rPr>
          <w:rFonts w:ascii="Times New Roman" w:eastAsia="標楷體" w:hAnsi="Times New Roman"/>
        </w:rPr>
        <w:t>生技產業</w:t>
      </w:r>
    </w:p>
    <w:p w:rsidR="00F00FBE" w:rsidRPr="00A40094" w:rsidRDefault="00F00FBE" w:rsidP="00A40094">
      <w:pPr>
        <w:snapToGrid w:val="0"/>
        <w:rPr>
          <w:rFonts w:ascii="Times New Roman" w:eastAsia="標楷體" w:hAnsi="Times New Roman"/>
        </w:rPr>
      </w:pPr>
      <w:r w:rsidRPr="00A40094">
        <w:rPr>
          <w:rFonts w:ascii="Times New Roman" w:eastAsia="標楷體" w:hAnsi="Times New Roman"/>
        </w:rPr>
        <w:tab/>
      </w:r>
      <w:r w:rsidRPr="00A40094">
        <w:rPr>
          <w:rFonts w:ascii="Times New Roman" w:eastAsia="標楷體" w:hAnsi="Times New Roman"/>
        </w:rPr>
        <w:tab/>
      </w:r>
      <w:r w:rsidRPr="00A40094">
        <w:rPr>
          <w:rFonts w:ascii="Times New Roman" w:eastAsia="標楷體" w:hAnsi="Times New Roman"/>
        </w:rPr>
        <w:tab/>
      </w:r>
      <w:r w:rsidRPr="00A40094">
        <w:rPr>
          <w:rFonts w:ascii="Times New Roman" w:eastAsia="標楷體" w:hAnsi="Times New Roman"/>
        </w:rPr>
        <w:t>政府機關</w:t>
      </w: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sectPr w:rsidR="00A40094" w:rsidRPr="00A40094">
          <w:pgSz w:w="11906" w:h="16838"/>
          <w:pgMar w:top="1440" w:right="1800" w:bottom="1440" w:left="1800" w:header="851" w:footer="992" w:gutter="0"/>
          <w:cols w:space="425"/>
          <w:docGrid w:type="lines" w:linePitch="360"/>
        </w:sectPr>
      </w:pPr>
    </w:p>
    <w:p w:rsidR="00A40094" w:rsidRPr="00A40094" w:rsidRDefault="00A40094" w:rsidP="00A40094">
      <w:pPr>
        <w:snapToGrid w:val="0"/>
        <w:rPr>
          <w:rFonts w:ascii="Times New Roman" w:eastAsia="標楷體" w:hAnsi="Times New Roman"/>
          <w:b/>
          <w:sz w:val="32"/>
        </w:rPr>
      </w:pPr>
      <w:r w:rsidRPr="00A40094">
        <w:rPr>
          <w:rFonts w:ascii="Times New Roman" w:eastAsia="標楷體" w:hAnsi="Times New Roman"/>
          <w:b/>
          <w:sz w:val="32"/>
        </w:rPr>
        <w:lastRenderedPageBreak/>
        <w:t>楊雅倩老師協助</w:t>
      </w:r>
    </w:p>
    <w:p w:rsidR="00F00FBE" w:rsidRPr="00A40094" w:rsidRDefault="00F00FBE" w:rsidP="00A40094">
      <w:pPr>
        <w:rPr>
          <w:rFonts w:ascii="Times New Roman" w:eastAsia="標楷體" w:hAnsi="Times New Roman"/>
        </w:rPr>
      </w:pPr>
      <w:r w:rsidRPr="00A40094">
        <w:rPr>
          <w:rFonts w:ascii="Times New Roman" w:eastAsia="標楷體" w:hAnsi="Times New Roman"/>
        </w:rPr>
        <w:tab/>
      </w:r>
      <w:r w:rsidRPr="00A40094">
        <w:rPr>
          <w:rFonts w:ascii="Times New Roman" w:eastAsia="標楷體" w:hAnsi="Times New Roman"/>
          <w:color w:val="00B050"/>
        </w:rPr>
        <w:t>Master Students</w:t>
      </w:r>
      <w:r w:rsidR="00A40094" w:rsidRPr="00A40094">
        <w:rPr>
          <w:rFonts w:ascii="Times New Roman" w:eastAsia="標楷體" w:hAnsi="Times New Roman"/>
          <w:color w:val="00B050"/>
        </w:rPr>
        <w:t xml:space="preserve"> </w:t>
      </w:r>
      <w:r w:rsidR="00A40094" w:rsidRPr="00A40094">
        <w:rPr>
          <w:rFonts w:ascii="Times New Roman" w:eastAsia="標楷體" w:hAnsi="Times New Roman"/>
        </w:rPr>
        <w:t>(</w:t>
      </w:r>
      <w:r w:rsidRPr="00A40094">
        <w:rPr>
          <w:rFonts w:ascii="Times New Roman" w:eastAsia="標楷體" w:hAnsi="Times New Roman"/>
          <w:u w:val="single"/>
        </w:rPr>
        <w:t>除了課程外，還會連結到畢業規定等等。</w:t>
      </w:r>
      <w:r w:rsidR="00A40094" w:rsidRPr="00A40094">
        <w:rPr>
          <w:rFonts w:ascii="Times New Roman" w:eastAsia="標楷體" w:hAnsi="Times New Roman"/>
          <w:u w:val="single"/>
        </w:rPr>
        <w:t>)</w:t>
      </w:r>
    </w:p>
    <w:p w:rsidR="00F00FBE" w:rsidRPr="00A40094" w:rsidRDefault="00F00FBE" w:rsidP="00A40094">
      <w:pPr>
        <w:snapToGrid w:val="0"/>
        <w:rPr>
          <w:rFonts w:ascii="Times New Roman" w:eastAsia="標楷體" w:hAnsi="Times New Roman"/>
        </w:rPr>
      </w:pPr>
      <w:r w:rsidRPr="00A40094">
        <w:rPr>
          <w:rFonts w:ascii="Times New Roman" w:eastAsia="標楷體" w:hAnsi="Times New Roman"/>
        </w:rPr>
        <w:tab/>
      </w:r>
      <w:r w:rsidRPr="00A40094">
        <w:rPr>
          <w:rFonts w:ascii="Times New Roman" w:eastAsia="標楷體" w:hAnsi="Times New Roman"/>
        </w:rPr>
        <w:tab/>
      </w:r>
      <w:r w:rsidRPr="00A40094">
        <w:rPr>
          <w:rFonts w:ascii="Times New Roman" w:eastAsia="標楷體" w:hAnsi="Times New Roman"/>
        </w:rPr>
        <w:t>課程地圖</w:t>
      </w:r>
    </w:p>
    <w:p w:rsidR="00F00FBE" w:rsidRPr="00A40094" w:rsidRDefault="00F00FBE" w:rsidP="00A40094">
      <w:pPr>
        <w:snapToGrid w:val="0"/>
        <w:rPr>
          <w:rFonts w:ascii="Times New Roman" w:eastAsia="標楷體" w:hAnsi="Times New Roman"/>
        </w:rPr>
      </w:pPr>
      <w:r w:rsidRPr="00A40094">
        <w:rPr>
          <w:rFonts w:ascii="Times New Roman" w:eastAsia="標楷體" w:hAnsi="Times New Roman"/>
        </w:rPr>
        <w:tab/>
      </w:r>
      <w:r w:rsidRPr="00A40094">
        <w:rPr>
          <w:rFonts w:ascii="Times New Roman" w:eastAsia="標楷體" w:hAnsi="Times New Roman"/>
        </w:rPr>
        <w:tab/>
      </w:r>
      <w:r w:rsidRPr="00A40094">
        <w:rPr>
          <w:rFonts w:ascii="Times New Roman" w:eastAsia="標楷體" w:hAnsi="Times New Roman"/>
        </w:rPr>
        <w:t>獎學金</w:t>
      </w:r>
    </w:p>
    <w:p w:rsidR="00F00FBE" w:rsidRPr="00A40094" w:rsidRDefault="00F00FBE" w:rsidP="00A40094">
      <w:pPr>
        <w:snapToGrid w:val="0"/>
        <w:rPr>
          <w:rFonts w:ascii="Times New Roman" w:eastAsia="標楷體" w:hAnsi="Times New Roman"/>
        </w:rPr>
      </w:pPr>
      <w:r w:rsidRPr="00A40094">
        <w:rPr>
          <w:rFonts w:ascii="Times New Roman" w:eastAsia="標楷體" w:hAnsi="Times New Roman"/>
        </w:rPr>
        <w:tab/>
      </w:r>
      <w:r w:rsidRPr="00A40094">
        <w:rPr>
          <w:rFonts w:ascii="Times New Roman" w:eastAsia="標楷體" w:hAnsi="Times New Roman"/>
          <w:color w:val="00B050"/>
        </w:rPr>
        <w:t>PhD Students</w:t>
      </w:r>
    </w:p>
    <w:p w:rsidR="00F00FBE" w:rsidRPr="00A40094" w:rsidRDefault="00F00FBE" w:rsidP="00A40094">
      <w:pPr>
        <w:snapToGrid w:val="0"/>
        <w:rPr>
          <w:rFonts w:ascii="Times New Roman" w:eastAsia="標楷體" w:hAnsi="Times New Roman"/>
        </w:rPr>
      </w:pPr>
      <w:r w:rsidRPr="00A40094">
        <w:rPr>
          <w:rFonts w:ascii="Times New Roman" w:eastAsia="標楷體" w:hAnsi="Times New Roman"/>
        </w:rPr>
        <w:tab/>
      </w:r>
      <w:r w:rsidRPr="00A40094">
        <w:rPr>
          <w:rFonts w:ascii="Times New Roman" w:eastAsia="標楷體" w:hAnsi="Times New Roman"/>
        </w:rPr>
        <w:tab/>
      </w:r>
      <w:r w:rsidRPr="00A40094">
        <w:rPr>
          <w:rFonts w:ascii="Times New Roman" w:eastAsia="標楷體" w:hAnsi="Times New Roman"/>
        </w:rPr>
        <w:t>課程地圖</w:t>
      </w:r>
    </w:p>
    <w:p w:rsidR="00F00FBE" w:rsidRPr="00A40094" w:rsidRDefault="00F00FBE" w:rsidP="00A40094">
      <w:pPr>
        <w:snapToGrid w:val="0"/>
        <w:rPr>
          <w:rFonts w:ascii="Times New Roman" w:eastAsia="標楷體" w:hAnsi="Times New Roman"/>
        </w:rPr>
      </w:pPr>
      <w:r w:rsidRPr="00A40094">
        <w:rPr>
          <w:rFonts w:ascii="Times New Roman" w:eastAsia="標楷體" w:hAnsi="Times New Roman"/>
        </w:rPr>
        <w:tab/>
      </w:r>
      <w:r w:rsidRPr="00A40094">
        <w:rPr>
          <w:rFonts w:ascii="Times New Roman" w:eastAsia="標楷體" w:hAnsi="Times New Roman"/>
        </w:rPr>
        <w:tab/>
      </w:r>
      <w:r w:rsidRPr="00A40094">
        <w:rPr>
          <w:rFonts w:ascii="Times New Roman" w:eastAsia="標楷體" w:hAnsi="Times New Roman"/>
        </w:rPr>
        <w:t>獎學金</w:t>
      </w: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pPr>
    </w:p>
    <w:p w:rsidR="00A40094" w:rsidRPr="00A40094" w:rsidRDefault="00A40094" w:rsidP="00A40094">
      <w:pPr>
        <w:snapToGrid w:val="0"/>
        <w:rPr>
          <w:rFonts w:ascii="Times New Roman" w:eastAsia="標楷體" w:hAnsi="Times New Roman"/>
        </w:rPr>
        <w:sectPr w:rsidR="00A40094" w:rsidRPr="00A40094">
          <w:pgSz w:w="11906" w:h="16838"/>
          <w:pgMar w:top="1440" w:right="1800" w:bottom="1440" w:left="1800" w:header="851" w:footer="992" w:gutter="0"/>
          <w:cols w:space="425"/>
          <w:docGrid w:type="lines" w:linePitch="360"/>
        </w:sectPr>
      </w:pPr>
    </w:p>
    <w:p w:rsidR="00A40094" w:rsidRPr="00A40094" w:rsidRDefault="00A40094" w:rsidP="00A40094">
      <w:pPr>
        <w:snapToGrid w:val="0"/>
        <w:rPr>
          <w:rFonts w:ascii="Times New Roman" w:eastAsia="標楷體" w:hAnsi="Times New Roman"/>
          <w:b/>
          <w:sz w:val="32"/>
        </w:rPr>
      </w:pPr>
      <w:r w:rsidRPr="00A40094">
        <w:rPr>
          <w:rFonts w:ascii="Times New Roman" w:eastAsia="標楷體" w:hAnsi="Times New Roman"/>
          <w:b/>
          <w:sz w:val="32"/>
        </w:rPr>
        <w:lastRenderedPageBreak/>
        <w:t>莊雅惠老師協助</w:t>
      </w:r>
    </w:p>
    <w:p w:rsidR="00F00FBE" w:rsidRPr="00A40094" w:rsidRDefault="00F00FBE" w:rsidP="00A40094">
      <w:pPr>
        <w:snapToGrid w:val="0"/>
        <w:rPr>
          <w:rFonts w:ascii="Times New Roman" w:eastAsia="標楷體" w:hAnsi="Times New Roman"/>
          <w:color w:val="00B050"/>
        </w:rPr>
      </w:pPr>
      <w:r w:rsidRPr="00A40094">
        <w:rPr>
          <w:rFonts w:ascii="Times New Roman" w:eastAsia="標楷體" w:hAnsi="Times New Roman"/>
        </w:rPr>
        <w:tab/>
      </w:r>
      <w:r w:rsidRPr="00A40094">
        <w:rPr>
          <w:rFonts w:ascii="Times New Roman" w:eastAsia="標楷體" w:hAnsi="Times New Roman"/>
          <w:color w:val="00B050"/>
        </w:rPr>
        <w:t>國際交流</w:t>
      </w:r>
    </w:p>
    <w:p w:rsidR="007B27C2" w:rsidRPr="007E2DF1" w:rsidRDefault="007B27C2" w:rsidP="007B27C2">
      <w:pPr>
        <w:snapToGrid w:val="0"/>
        <w:rPr>
          <w:ins w:id="64" w:author="USER" w:date="2016-01-16T22:47:00Z"/>
          <w:rFonts w:ascii="Times New Roman" w:eastAsia="標楷體" w:hAnsi="Times New Roman"/>
          <w:b/>
          <w:color w:val="000000" w:themeColor="text1"/>
          <w:sz w:val="28"/>
          <w:szCs w:val="28"/>
        </w:rPr>
      </w:pPr>
      <w:ins w:id="65" w:author="USER" w:date="2016-01-16T22:47:00Z">
        <w:r w:rsidRPr="007E2DF1">
          <w:rPr>
            <w:rFonts w:ascii="Times New Roman" w:eastAsia="標楷體" w:hAnsi="Times New Roman" w:hint="eastAsia"/>
            <w:b/>
            <w:color w:val="000000" w:themeColor="text1"/>
            <w:sz w:val="28"/>
            <w:szCs w:val="28"/>
          </w:rPr>
          <w:t>國際學生</w:t>
        </w:r>
      </w:ins>
    </w:p>
    <w:p w:rsidR="007B27C2" w:rsidRDefault="007B27C2" w:rsidP="007B27C2">
      <w:pPr>
        <w:snapToGrid w:val="0"/>
        <w:rPr>
          <w:ins w:id="66" w:author="USER" w:date="2016-01-16T22:47:00Z"/>
          <w:rFonts w:ascii="Times New Roman" w:eastAsia="標楷體" w:hAnsi="Times New Roman"/>
        </w:rPr>
      </w:pPr>
      <w:ins w:id="67" w:author="USER" w:date="2016-01-16T22:47:00Z">
        <w:r>
          <w:rPr>
            <w:rFonts w:ascii="Times New Roman" w:eastAsia="標楷體" w:hAnsi="Times New Roman" w:hint="eastAsia"/>
          </w:rPr>
          <w:t>台大醫技系並未招收外籍學生</w:t>
        </w:r>
      </w:ins>
    </w:p>
    <w:p w:rsidR="007B27C2" w:rsidRDefault="007B27C2" w:rsidP="007B27C2">
      <w:pPr>
        <w:snapToGrid w:val="0"/>
        <w:rPr>
          <w:ins w:id="68" w:author="USER" w:date="2016-01-16T22:47:00Z"/>
          <w:rFonts w:ascii="Times New Roman" w:eastAsia="標楷體" w:hAnsi="Times New Roman"/>
        </w:rPr>
      </w:pPr>
    </w:p>
    <w:p w:rsidR="007B27C2" w:rsidRPr="007E2DF1" w:rsidRDefault="007B27C2" w:rsidP="007B27C2">
      <w:pPr>
        <w:snapToGrid w:val="0"/>
        <w:rPr>
          <w:ins w:id="69" w:author="USER" w:date="2016-01-16T22:47:00Z"/>
          <w:rFonts w:ascii="標楷體" w:eastAsia="標楷體" w:hAnsi="標楷體"/>
          <w:b/>
          <w:bCs/>
          <w:color w:val="000000" w:themeColor="text1"/>
          <w:sz w:val="28"/>
          <w:szCs w:val="28"/>
        </w:rPr>
      </w:pPr>
      <w:ins w:id="70" w:author="USER" w:date="2016-01-16T22:47:00Z">
        <w:r>
          <w:rPr>
            <w:rFonts w:ascii="Times New Roman" w:eastAsia="Microsoft JhengHei UI" w:hAnsi="Times New Roman"/>
            <w:b/>
            <w:bCs/>
            <w:color w:val="660000"/>
          </w:rPr>
          <w:t>​​​</w:t>
        </w:r>
        <w:r w:rsidRPr="007E2DF1">
          <w:rPr>
            <w:rFonts w:ascii="標楷體" w:eastAsia="標楷體" w:hAnsi="標楷體"/>
            <w:b/>
            <w:bCs/>
            <w:color w:val="000000" w:themeColor="text1"/>
            <w:sz w:val="28"/>
            <w:szCs w:val="28"/>
          </w:rPr>
          <w:t>國際訪賓</w:t>
        </w:r>
      </w:ins>
    </w:p>
    <w:p w:rsidR="007B27C2" w:rsidRPr="007E2DF1" w:rsidRDefault="007B27C2" w:rsidP="007B27C2">
      <w:pPr>
        <w:pStyle w:val="wc1"/>
        <w:shd w:val="clear" w:color="auto" w:fill="FFFFFF"/>
        <w:spacing w:before="0" w:beforeAutospacing="0" w:after="150" w:afterAutospacing="0" w:line="270" w:lineRule="atLeast"/>
        <w:rPr>
          <w:ins w:id="71" w:author="USER" w:date="2016-01-16T22:47:00Z"/>
          <w:rFonts w:ascii="標楷體" w:eastAsia="標楷體" w:hAnsi="標楷體" w:cs="Times New Roman"/>
          <w:color w:val="000000" w:themeColor="text1"/>
        </w:rPr>
      </w:pPr>
      <w:ins w:id="72" w:author="USER" w:date="2016-01-16T22:47:00Z">
        <w:r w:rsidRPr="007E2DF1">
          <w:rPr>
            <w:rStyle w:val="ms-rtefontsize-2"/>
            <w:rFonts w:ascii="標楷體" w:eastAsia="標楷體" w:hAnsi="標楷體"/>
            <w:color w:val="000000" w:themeColor="text1"/>
          </w:rPr>
          <w:t>請參考台灣大學國際事務處網頁</w:t>
        </w:r>
      </w:ins>
    </w:p>
    <w:p w:rsidR="007B27C2" w:rsidRPr="007E2DF1" w:rsidRDefault="007B27C2" w:rsidP="007B27C2">
      <w:pPr>
        <w:snapToGrid w:val="0"/>
        <w:rPr>
          <w:ins w:id="73" w:author="USER" w:date="2016-01-16T22:47:00Z"/>
          <w:rFonts w:ascii="標楷體" w:eastAsia="標楷體" w:hAnsi="標楷體"/>
          <w:color w:val="000000" w:themeColor="text1"/>
          <w:szCs w:val="24"/>
        </w:rPr>
      </w:pPr>
      <w:ins w:id="74" w:author="USER" w:date="2016-01-16T22:47:00Z">
        <w:r>
          <w:fldChar w:fldCharType="begin"/>
        </w:r>
        <w:r>
          <w:instrText xml:space="preserve"> HYPERLINK "http://www.oia.ntu.edu.tw/oia/ch/default/article/detail/webSN/1206/article_sn/286" </w:instrText>
        </w:r>
        <w:r>
          <w:fldChar w:fldCharType="separate"/>
        </w:r>
        <w:r w:rsidRPr="007E2DF1">
          <w:rPr>
            <w:rStyle w:val="af"/>
            <w:rFonts w:ascii="標楷體" w:eastAsia="標楷體" w:hAnsi="標楷體"/>
            <w:color w:val="000000" w:themeColor="text1"/>
            <w:szCs w:val="24"/>
          </w:rPr>
          <w:t>http://www.oia.ntu.edu.tw/oia/ch/default/article/detail/webSN/1206/article_sn/286</w:t>
        </w:r>
        <w:r>
          <w:rPr>
            <w:rStyle w:val="af"/>
            <w:rFonts w:ascii="標楷體" w:eastAsia="標楷體" w:hAnsi="標楷體"/>
            <w:color w:val="000000" w:themeColor="text1"/>
            <w:szCs w:val="24"/>
          </w:rPr>
          <w:fldChar w:fldCharType="end"/>
        </w:r>
      </w:ins>
    </w:p>
    <w:p w:rsidR="007B27C2" w:rsidRPr="007E2DF1" w:rsidRDefault="007B27C2" w:rsidP="007B27C2">
      <w:pPr>
        <w:snapToGrid w:val="0"/>
        <w:rPr>
          <w:ins w:id="75" w:author="USER" w:date="2016-01-16T22:47:00Z"/>
          <w:rFonts w:ascii="標楷體" w:eastAsia="標楷體" w:hAnsi="標楷體"/>
          <w:b/>
          <w:bCs/>
          <w:color w:val="000000" w:themeColor="text1"/>
          <w:kern w:val="0"/>
          <w:szCs w:val="24"/>
        </w:rPr>
      </w:pPr>
    </w:p>
    <w:p w:rsidR="007B27C2" w:rsidRPr="007E2DF1" w:rsidRDefault="007B27C2" w:rsidP="007B27C2">
      <w:pPr>
        <w:snapToGrid w:val="0"/>
        <w:rPr>
          <w:ins w:id="76" w:author="USER" w:date="2016-01-16T22:47:00Z"/>
          <w:rFonts w:ascii="標楷體" w:eastAsia="標楷體" w:hAnsi="標楷體"/>
          <w:b/>
          <w:bCs/>
          <w:color w:val="000000" w:themeColor="text1"/>
          <w:kern w:val="0"/>
          <w:szCs w:val="24"/>
        </w:rPr>
      </w:pPr>
    </w:p>
    <w:p w:rsidR="007B27C2" w:rsidRPr="007E2DF1" w:rsidRDefault="007B27C2" w:rsidP="007B27C2">
      <w:pPr>
        <w:snapToGrid w:val="0"/>
        <w:rPr>
          <w:ins w:id="77" w:author="USER" w:date="2016-01-16T22:47:00Z"/>
          <w:rFonts w:ascii="標楷體" w:eastAsia="標楷體" w:hAnsi="標楷體"/>
          <w:b/>
          <w:bCs/>
          <w:color w:val="000000" w:themeColor="text1"/>
          <w:kern w:val="0"/>
          <w:szCs w:val="24"/>
        </w:rPr>
      </w:pPr>
    </w:p>
    <w:p w:rsidR="007B27C2" w:rsidRPr="007E2DF1" w:rsidRDefault="007B27C2" w:rsidP="007B27C2">
      <w:pPr>
        <w:snapToGrid w:val="0"/>
        <w:rPr>
          <w:ins w:id="78" w:author="USER" w:date="2016-01-16T22:47:00Z"/>
          <w:rFonts w:ascii="標楷體" w:eastAsia="標楷體" w:hAnsi="標楷體"/>
          <w:b/>
          <w:bCs/>
          <w:color w:val="000000" w:themeColor="text1"/>
          <w:kern w:val="0"/>
          <w:sz w:val="28"/>
          <w:szCs w:val="28"/>
        </w:rPr>
      </w:pPr>
      <w:ins w:id="79" w:author="USER" w:date="2016-01-16T22:47:00Z">
        <w:r w:rsidRPr="007E2DF1">
          <w:rPr>
            <w:rFonts w:ascii="標楷體" w:eastAsia="標楷體" w:hAnsi="標楷體" w:hint="eastAsia"/>
            <w:b/>
            <w:bCs/>
            <w:color w:val="000000" w:themeColor="text1"/>
            <w:kern w:val="0"/>
            <w:sz w:val="28"/>
            <w:szCs w:val="28"/>
          </w:rPr>
          <w:t>大學部學生出國交流</w:t>
        </w:r>
      </w:ins>
    </w:p>
    <w:p w:rsidR="007B27C2" w:rsidRPr="007E2DF1" w:rsidRDefault="007B27C2" w:rsidP="007B27C2">
      <w:pPr>
        <w:snapToGrid w:val="0"/>
        <w:rPr>
          <w:ins w:id="80" w:author="USER" w:date="2016-01-16T22:47:00Z"/>
          <w:rFonts w:ascii="標楷體" w:eastAsia="標楷體" w:hAnsi="標楷體"/>
          <w:color w:val="000000" w:themeColor="text1"/>
          <w:szCs w:val="24"/>
        </w:rPr>
      </w:pPr>
      <w:ins w:id="81" w:author="USER" w:date="2016-01-16T22:47:00Z">
        <w:r w:rsidRPr="007E2DF1">
          <w:rPr>
            <w:rFonts w:ascii="標楷體" w:eastAsia="標楷體" w:hAnsi="標楷體" w:hint="eastAsia"/>
            <w:b/>
            <w:color w:val="000000" w:themeColor="text1"/>
            <w:kern w:val="0"/>
            <w:szCs w:val="24"/>
          </w:rPr>
          <w:t>美國加州</w:t>
        </w:r>
        <w:r w:rsidRPr="007E2DF1">
          <w:rPr>
            <w:rFonts w:ascii="標楷體" w:eastAsia="標楷體" w:hAnsi="標楷體"/>
            <w:b/>
            <w:color w:val="000000" w:themeColor="text1"/>
            <w:kern w:val="0"/>
            <w:szCs w:val="24"/>
          </w:rPr>
          <w:t>City of Hope暑期生物技術實習</w:t>
        </w:r>
      </w:ins>
    </w:p>
    <w:p w:rsidR="007B27C2" w:rsidRPr="007E2DF1" w:rsidRDefault="007B27C2" w:rsidP="007B27C2">
      <w:pPr>
        <w:rPr>
          <w:ins w:id="82" w:author="USER" w:date="2016-01-16T22:47:00Z"/>
          <w:rFonts w:ascii="標楷體" w:eastAsia="標楷體" w:hAnsi="標楷體"/>
          <w:b/>
          <w:color w:val="000000" w:themeColor="text1"/>
          <w:szCs w:val="24"/>
        </w:rPr>
      </w:pPr>
      <w:ins w:id="83" w:author="USER" w:date="2016-01-16T22:47:00Z">
        <w:r w:rsidRPr="007E2DF1">
          <w:rPr>
            <w:rFonts w:ascii="標楷體" w:eastAsia="標楷體" w:hAnsi="標楷體" w:hint="eastAsia"/>
            <w:b/>
            <w:color w:val="000000" w:themeColor="text1"/>
            <w:szCs w:val="24"/>
          </w:rPr>
          <w:t>時間：</w:t>
        </w:r>
        <w:r w:rsidRPr="007E2DF1">
          <w:rPr>
            <w:rFonts w:ascii="標楷體" w:eastAsia="標楷體" w:hAnsi="標楷體" w:hint="eastAsia"/>
            <w:color w:val="000000" w:themeColor="text1"/>
            <w:szCs w:val="24"/>
          </w:rPr>
          <w:t>每年暑假6-8週。</w:t>
        </w:r>
      </w:ins>
    </w:p>
    <w:p w:rsidR="007B27C2" w:rsidRDefault="007B27C2" w:rsidP="007B27C2">
      <w:pPr>
        <w:rPr>
          <w:ins w:id="84" w:author="USER" w:date="2016-01-16T22:47:00Z"/>
          <w:rFonts w:ascii="標楷體" w:eastAsia="標楷體" w:hAnsi="標楷體"/>
          <w:color w:val="000000" w:themeColor="text1"/>
          <w:szCs w:val="24"/>
        </w:rPr>
      </w:pPr>
      <w:ins w:id="85" w:author="USER" w:date="2016-01-16T22:47:00Z">
        <w:r w:rsidRPr="007E2DF1">
          <w:rPr>
            <w:rFonts w:ascii="標楷體" w:eastAsia="標楷體" w:hAnsi="標楷體" w:hint="eastAsia"/>
            <w:b/>
            <w:color w:val="000000" w:themeColor="text1"/>
            <w:szCs w:val="24"/>
          </w:rPr>
          <w:t>內容：</w:t>
        </w:r>
        <w:r w:rsidRPr="007E2DF1">
          <w:rPr>
            <w:rFonts w:ascii="標楷體" w:eastAsia="標楷體" w:hAnsi="標楷體" w:hint="eastAsia"/>
            <w:color w:val="000000" w:themeColor="text1"/>
            <w:szCs w:val="24"/>
          </w:rPr>
          <w:t>請參閱</w:t>
        </w:r>
        <w:r w:rsidRPr="007E2DF1">
          <w:rPr>
            <w:rFonts w:ascii="標楷體" w:eastAsia="標楷體" w:hAnsi="標楷體"/>
            <w:color w:val="000000" w:themeColor="text1"/>
            <w:szCs w:val="24"/>
          </w:rPr>
          <w:t>International Student Research Training Program (COH)</w:t>
        </w:r>
        <w:r>
          <w:rPr>
            <w:rFonts w:ascii="標楷體" w:eastAsia="標楷體" w:hAnsi="標楷體" w:hint="eastAsia"/>
            <w:color w:val="000000" w:themeColor="text1"/>
            <w:szCs w:val="24"/>
          </w:rPr>
          <w:t>(如附件)</w:t>
        </w:r>
        <w:r w:rsidRPr="007E2DF1">
          <w:rPr>
            <w:rFonts w:ascii="標楷體" w:eastAsia="標楷體" w:hAnsi="標楷體" w:hint="eastAsia"/>
            <w:color w:val="000000" w:themeColor="text1"/>
            <w:szCs w:val="24"/>
          </w:rPr>
          <w:t>。</w:t>
        </w:r>
      </w:ins>
    </w:p>
    <w:p w:rsidR="007B27C2" w:rsidRPr="007E2DF1" w:rsidRDefault="007B27C2" w:rsidP="007B27C2">
      <w:pPr>
        <w:rPr>
          <w:ins w:id="86" w:author="USER" w:date="2016-01-16T22:47:00Z"/>
          <w:rFonts w:ascii="標楷體" w:eastAsia="標楷體" w:hAnsi="標楷體"/>
          <w:b/>
          <w:color w:val="000000" w:themeColor="text1"/>
          <w:szCs w:val="24"/>
        </w:rPr>
      </w:pPr>
      <w:ins w:id="87" w:author="USER" w:date="2016-01-16T22:47:00Z">
        <w:r w:rsidRPr="007E2DF1">
          <w:rPr>
            <w:rFonts w:ascii="標楷體" w:eastAsia="標楷體" w:hAnsi="標楷體" w:hint="eastAsia"/>
            <w:b/>
            <w:color w:val="000000" w:themeColor="text1"/>
            <w:szCs w:val="24"/>
          </w:rPr>
          <w:t>辦法:</w:t>
        </w:r>
        <w:r w:rsidRPr="007E2DF1">
          <w:rPr>
            <w:rFonts w:ascii="標楷體" w:eastAsia="標楷體" w:hAnsi="標楷體" w:hint="eastAsia"/>
            <w:color w:val="000000" w:themeColor="text1"/>
            <w:szCs w:val="24"/>
          </w:rPr>
          <w:t xml:space="preserve"> 請參閱</w:t>
        </w:r>
        <w:r w:rsidRPr="007E2DF1">
          <w:rPr>
            <w:rFonts w:ascii="標楷體" w:eastAsia="標楷體" w:hAnsi="標楷體"/>
            <w:color w:val="000000" w:themeColor="text1"/>
            <w:szCs w:val="24"/>
          </w:rPr>
          <w:t>International Student Research Training Program (COH)</w:t>
        </w:r>
        <w:r>
          <w:rPr>
            <w:rFonts w:ascii="標楷體" w:eastAsia="標楷體" w:hAnsi="標楷體" w:hint="eastAsia"/>
            <w:color w:val="000000" w:themeColor="text1"/>
            <w:szCs w:val="24"/>
          </w:rPr>
          <w:t>申請方法。</w:t>
        </w:r>
      </w:ins>
    </w:p>
    <w:p w:rsidR="007B27C2" w:rsidRPr="007E2DF1" w:rsidRDefault="007B27C2" w:rsidP="007B27C2">
      <w:pPr>
        <w:snapToGrid w:val="0"/>
        <w:rPr>
          <w:ins w:id="88" w:author="USER" w:date="2016-01-16T22:47:00Z"/>
          <w:rFonts w:ascii="標楷體" w:eastAsia="標楷體" w:hAnsi="標楷體"/>
          <w:color w:val="000000" w:themeColor="text1"/>
          <w:szCs w:val="24"/>
        </w:rPr>
      </w:pPr>
    </w:p>
    <w:p w:rsidR="007B27C2" w:rsidRPr="007E2DF1" w:rsidRDefault="007B27C2" w:rsidP="007B27C2">
      <w:pPr>
        <w:snapToGrid w:val="0"/>
        <w:rPr>
          <w:ins w:id="89" w:author="USER" w:date="2016-01-16T22:47:00Z"/>
          <w:rFonts w:ascii="標楷體" w:eastAsia="標楷體" w:hAnsi="標楷體"/>
          <w:color w:val="000000" w:themeColor="text1"/>
          <w:szCs w:val="24"/>
        </w:rPr>
      </w:pPr>
      <w:ins w:id="90" w:author="USER" w:date="2016-01-16T22:47:00Z">
        <w:r w:rsidRPr="007E2DF1">
          <w:rPr>
            <w:rFonts w:ascii="標楷體" w:eastAsia="標楷體" w:hAnsi="標楷體" w:hint="eastAsia"/>
            <w:b/>
            <w:color w:val="000000" w:themeColor="text1"/>
            <w:szCs w:val="24"/>
          </w:rPr>
          <w:t>香港理工大學醫療科技及資訊學系及香港醫院參訪</w:t>
        </w:r>
      </w:ins>
    </w:p>
    <w:p w:rsidR="007B27C2" w:rsidRPr="007E2DF1" w:rsidRDefault="007B27C2" w:rsidP="007B27C2">
      <w:pPr>
        <w:rPr>
          <w:ins w:id="91" w:author="USER" w:date="2016-01-16T22:47:00Z"/>
          <w:rFonts w:ascii="標楷體" w:eastAsia="標楷體" w:hAnsi="標楷體"/>
          <w:b/>
          <w:color w:val="000000" w:themeColor="text1"/>
          <w:szCs w:val="24"/>
        </w:rPr>
      </w:pPr>
      <w:ins w:id="92" w:author="USER" w:date="2016-01-16T22:47:00Z">
        <w:r w:rsidRPr="007E2DF1">
          <w:rPr>
            <w:rFonts w:ascii="標楷體" w:eastAsia="標楷體" w:hAnsi="標楷體" w:hint="eastAsia"/>
            <w:b/>
            <w:color w:val="000000" w:themeColor="text1"/>
            <w:szCs w:val="24"/>
          </w:rPr>
          <w:t>時間：</w:t>
        </w:r>
        <w:r w:rsidRPr="007E2DF1">
          <w:rPr>
            <w:rFonts w:ascii="標楷體" w:eastAsia="標楷體" w:hAnsi="標楷體" w:hint="eastAsia"/>
            <w:color w:val="000000" w:themeColor="text1"/>
            <w:szCs w:val="24"/>
          </w:rPr>
          <w:t>3-4天。</w:t>
        </w:r>
      </w:ins>
    </w:p>
    <w:p w:rsidR="007B27C2" w:rsidRPr="007E2DF1" w:rsidRDefault="007B27C2" w:rsidP="007B27C2">
      <w:pPr>
        <w:rPr>
          <w:ins w:id="93" w:author="USER" w:date="2016-01-16T22:47:00Z"/>
          <w:rFonts w:ascii="標楷體" w:eastAsia="標楷體" w:hAnsi="標楷體"/>
          <w:b/>
          <w:color w:val="000000" w:themeColor="text1"/>
          <w:szCs w:val="24"/>
        </w:rPr>
      </w:pPr>
      <w:ins w:id="94" w:author="USER" w:date="2016-01-16T22:47:00Z">
        <w:r w:rsidRPr="007E2DF1">
          <w:rPr>
            <w:rFonts w:ascii="標楷體" w:eastAsia="標楷體" w:hAnsi="標楷體" w:hint="eastAsia"/>
            <w:b/>
            <w:color w:val="000000" w:themeColor="text1"/>
            <w:szCs w:val="24"/>
          </w:rPr>
          <w:t>內容：</w:t>
        </w:r>
        <w:r w:rsidRPr="007E2DF1">
          <w:rPr>
            <w:rFonts w:ascii="標楷體" w:eastAsia="標楷體" w:hAnsi="標楷體" w:hint="eastAsia"/>
            <w:color w:val="000000" w:themeColor="text1"/>
            <w:szCs w:val="24"/>
          </w:rPr>
          <w:t>與香港理工大學醫療科技及資訊學系師生學術交流及參訪香港醫院的檢驗相關部門</w:t>
        </w:r>
      </w:ins>
    </w:p>
    <w:p w:rsidR="007B27C2" w:rsidRPr="00E4523D" w:rsidRDefault="007B27C2" w:rsidP="007B27C2">
      <w:pPr>
        <w:snapToGrid w:val="0"/>
        <w:rPr>
          <w:ins w:id="95" w:author="USER" w:date="2016-01-16T22:47:00Z"/>
          <w:rFonts w:ascii="標楷體" w:eastAsia="標楷體" w:hAnsi="標楷體"/>
          <w:color w:val="000000" w:themeColor="text1"/>
          <w:szCs w:val="24"/>
        </w:rPr>
      </w:pPr>
      <w:ins w:id="96" w:author="USER" w:date="2016-01-16T22:47:00Z">
        <w:r w:rsidRPr="007E2DF1">
          <w:rPr>
            <w:rFonts w:ascii="標楷體" w:eastAsia="標楷體" w:hAnsi="標楷體" w:hint="eastAsia"/>
            <w:b/>
            <w:color w:val="000000" w:themeColor="text1"/>
            <w:szCs w:val="24"/>
          </w:rPr>
          <w:t>辦法:</w:t>
        </w:r>
        <w:r>
          <w:rPr>
            <w:rFonts w:ascii="標楷體" w:eastAsia="標楷體" w:hAnsi="標楷體" w:hint="eastAsia"/>
            <w:b/>
            <w:color w:val="000000" w:themeColor="text1"/>
            <w:szCs w:val="24"/>
          </w:rPr>
          <w:t xml:space="preserve"> </w:t>
        </w:r>
        <w:r w:rsidRPr="00E4523D">
          <w:rPr>
            <w:rFonts w:ascii="標楷體" w:eastAsia="標楷體" w:hAnsi="標楷體" w:hint="eastAsia"/>
            <w:color w:val="000000" w:themeColor="text1"/>
            <w:szCs w:val="24"/>
          </w:rPr>
          <w:t>甄選擇優參加</w:t>
        </w:r>
      </w:ins>
    </w:p>
    <w:p w:rsidR="00A40094" w:rsidRPr="00A40094" w:rsidRDefault="00A40094" w:rsidP="00A40094">
      <w:pPr>
        <w:snapToGrid w:val="0"/>
        <w:rPr>
          <w:rFonts w:ascii="Times New Roman" w:eastAsia="標楷體" w:hAnsi="Times New Roman"/>
          <w:color w:val="00B050"/>
        </w:rPr>
      </w:pPr>
    </w:p>
    <w:p w:rsidR="00A40094" w:rsidRPr="00A40094" w:rsidRDefault="00A40094" w:rsidP="00A40094">
      <w:pPr>
        <w:snapToGrid w:val="0"/>
        <w:rPr>
          <w:rFonts w:ascii="Times New Roman" w:eastAsia="標楷體" w:hAnsi="Times New Roman"/>
          <w:color w:val="00B050"/>
        </w:rPr>
      </w:pPr>
    </w:p>
    <w:p w:rsidR="00A40094" w:rsidRPr="00A40094" w:rsidRDefault="00A40094" w:rsidP="00A40094">
      <w:pPr>
        <w:snapToGrid w:val="0"/>
        <w:rPr>
          <w:rFonts w:ascii="Times New Roman" w:eastAsia="標楷體" w:hAnsi="Times New Roman"/>
          <w:color w:val="00B050"/>
        </w:rPr>
      </w:pPr>
    </w:p>
    <w:p w:rsidR="00A40094" w:rsidRPr="00A40094" w:rsidRDefault="00A40094" w:rsidP="00A40094">
      <w:pPr>
        <w:snapToGrid w:val="0"/>
        <w:rPr>
          <w:rFonts w:ascii="Times New Roman" w:eastAsia="標楷體" w:hAnsi="Times New Roman"/>
          <w:color w:val="00B050"/>
        </w:rPr>
      </w:pPr>
    </w:p>
    <w:p w:rsidR="00A40094" w:rsidRPr="00A40094" w:rsidRDefault="00A40094" w:rsidP="00A40094">
      <w:pPr>
        <w:snapToGrid w:val="0"/>
        <w:rPr>
          <w:rFonts w:ascii="Times New Roman" w:eastAsia="標楷體" w:hAnsi="Times New Roman"/>
          <w:color w:val="00B050"/>
        </w:rPr>
      </w:pPr>
    </w:p>
    <w:p w:rsidR="00A40094" w:rsidRPr="00A40094" w:rsidRDefault="00A40094" w:rsidP="00A40094">
      <w:pPr>
        <w:snapToGrid w:val="0"/>
        <w:rPr>
          <w:rFonts w:ascii="Times New Roman" w:eastAsia="標楷體" w:hAnsi="Times New Roman"/>
          <w:color w:val="00B050"/>
        </w:rPr>
      </w:pPr>
    </w:p>
    <w:p w:rsidR="00A40094" w:rsidRPr="00A40094" w:rsidRDefault="00A40094" w:rsidP="00A40094">
      <w:pPr>
        <w:snapToGrid w:val="0"/>
        <w:rPr>
          <w:rFonts w:ascii="Times New Roman" w:eastAsia="標楷體" w:hAnsi="Times New Roman"/>
          <w:color w:val="00B050"/>
        </w:rPr>
      </w:pPr>
    </w:p>
    <w:p w:rsidR="00A40094" w:rsidRPr="00A40094" w:rsidRDefault="00A40094" w:rsidP="00A40094">
      <w:pPr>
        <w:snapToGrid w:val="0"/>
        <w:rPr>
          <w:rFonts w:ascii="Times New Roman" w:eastAsia="標楷體" w:hAnsi="Times New Roman"/>
          <w:color w:val="00B050"/>
        </w:rPr>
      </w:pPr>
    </w:p>
    <w:p w:rsidR="00A40094" w:rsidRPr="00A40094" w:rsidRDefault="00A40094" w:rsidP="00A40094">
      <w:pPr>
        <w:snapToGrid w:val="0"/>
        <w:rPr>
          <w:rFonts w:ascii="Times New Roman" w:eastAsia="標楷體" w:hAnsi="Times New Roman"/>
          <w:color w:val="00B050"/>
        </w:rPr>
      </w:pPr>
    </w:p>
    <w:p w:rsidR="00A40094" w:rsidRPr="00A40094" w:rsidRDefault="00A40094" w:rsidP="00A40094">
      <w:pPr>
        <w:snapToGrid w:val="0"/>
        <w:rPr>
          <w:rFonts w:ascii="Times New Roman" w:eastAsia="標楷體" w:hAnsi="Times New Roman"/>
          <w:color w:val="00B050"/>
        </w:rPr>
      </w:pPr>
    </w:p>
    <w:p w:rsidR="00A40094" w:rsidRPr="00A40094" w:rsidRDefault="00A40094" w:rsidP="00A40094">
      <w:pPr>
        <w:snapToGrid w:val="0"/>
        <w:rPr>
          <w:rFonts w:ascii="Times New Roman" w:eastAsia="標楷體" w:hAnsi="Times New Roman"/>
          <w:color w:val="00B050"/>
        </w:rPr>
      </w:pPr>
    </w:p>
    <w:p w:rsidR="00A40094" w:rsidRPr="00A40094" w:rsidRDefault="00A40094" w:rsidP="00A40094">
      <w:pPr>
        <w:snapToGrid w:val="0"/>
        <w:rPr>
          <w:rFonts w:ascii="Times New Roman" w:eastAsia="標楷體" w:hAnsi="Times New Roman"/>
          <w:color w:val="00B050"/>
        </w:rPr>
      </w:pPr>
    </w:p>
    <w:p w:rsidR="00A40094" w:rsidRPr="00A40094" w:rsidRDefault="00A40094" w:rsidP="00A40094">
      <w:pPr>
        <w:snapToGrid w:val="0"/>
        <w:rPr>
          <w:rFonts w:ascii="Times New Roman" w:eastAsia="標楷體" w:hAnsi="Times New Roman"/>
          <w:color w:val="00B050"/>
        </w:rPr>
      </w:pPr>
    </w:p>
    <w:p w:rsidR="00A40094" w:rsidRPr="00A40094" w:rsidRDefault="00A40094" w:rsidP="00A40094">
      <w:pPr>
        <w:snapToGrid w:val="0"/>
        <w:rPr>
          <w:rFonts w:ascii="Times New Roman" w:eastAsia="標楷體" w:hAnsi="Times New Roman"/>
          <w:color w:val="00B050"/>
        </w:rPr>
      </w:pPr>
    </w:p>
    <w:p w:rsidR="00A40094" w:rsidRPr="00A40094" w:rsidRDefault="00A40094" w:rsidP="00A40094">
      <w:pPr>
        <w:snapToGrid w:val="0"/>
        <w:rPr>
          <w:rFonts w:ascii="Times New Roman" w:eastAsia="標楷體" w:hAnsi="Times New Roman"/>
          <w:color w:val="00B050"/>
        </w:rPr>
      </w:pPr>
    </w:p>
    <w:p w:rsidR="00A40094" w:rsidRPr="00A40094" w:rsidRDefault="00A40094" w:rsidP="00A40094">
      <w:pPr>
        <w:snapToGrid w:val="0"/>
        <w:rPr>
          <w:rFonts w:ascii="Times New Roman" w:eastAsia="標楷體" w:hAnsi="Times New Roman"/>
          <w:color w:val="00B050"/>
        </w:rPr>
      </w:pPr>
    </w:p>
    <w:p w:rsidR="00A40094" w:rsidRPr="00A40094" w:rsidRDefault="00A40094" w:rsidP="00A40094">
      <w:pPr>
        <w:snapToGrid w:val="0"/>
        <w:rPr>
          <w:rFonts w:ascii="Times New Roman" w:eastAsia="標楷體" w:hAnsi="Times New Roman"/>
          <w:color w:val="00B050"/>
        </w:rPr>
      </w:pPr>
    </w:p>
    <w:p w:rsidR="00A40094" w:rsidRPr="00A40094" w:rsidRDefault="00A40094" w:rsidP="00A40094">
      <w:pPr>
        <w:snapToGrid w:val="0"/>
        <w:rPr>
          <w:rFonts w:ascii="Times New Roman" w:eastAsia="標楷體" w:hAnsi="Times New Roman"/>
          <w:color w:val="00B050"/>
        </w:rPr>
      </w:pPr>
    </w:p>
    <w:p w:rsidR="00A40094" w:rsidRPr="00A40094" w:rsidRDefault="00A40094" w:rsidP="00A40094">
      <w:pPr>
        <w:snapToGrid w:val="0"/>
        <w:rPr>
          <w:rFonts w:ascii="Times New Roman" w:eastAsia="標楷體" w:hAnsi="Times New Roman"/>
          <w:color w:val="00B050"/>
        </w:rPr>
      </w:pPr>
    </w:p>
    <w:p w:rsidR="00A40094" w:rsidRPr="00A40094" w:rsidRDefault="00A40094" w:rsidP="00A40094">
      <w:pPr>
        <w:snapToGrid w:val="0"/>
        <w:rPr>
          <w:rFonts w:ascii="Times New Roman" w:eastAsia="標楷體" w:hAnsi="Times New Roman"/>
          <w:color w:val="00B050"/>
        </w:rPr>
      </w:pPr>
    </w:p>
    <w:p w:rsidR="00A40094" w:rsidRPr="00A40094" w:rsidRDefault="00A40094" w:rsidP="00A40094">
      <w:pPr>
        <w:snapToGrid w:val="0"/>
        <w:rPr>
          <w:rFonts w:ascii="Times New Roman" w:eastAsia="標楷體" w:hAnsi="Times New Roman"/>
          <w:color w:val="00B050"/>
        </w:rPr>
      </w:pPr>
    </w:p>
    <w:p w:rsidR="00A40094" w:rsidRPr="00A40094" w:rsidRDefault="00A40094" w:rsidP="00A40094">
      <w:pPr>
        <w:snapToGrid w:val="0"/>
        <w:rPr>
          <w:rFonts w:ascii="Times New Roman" w:eastAsia="標楷體" w:hAnsi="Times New Roman"/>
          <w:color w:val="00B050"/>
        </w:rPr>
      </w:pPr>
    </w:p>
    <w:p w:rsidR="00A40094" w:rsidRPr="00A40094" w:rsidRDefault="00A40094" w:rsidP="00A40094">
      <w:pPr>
        <w:snapToGrid w:val="0"/>
        <w:rPr>
          <w:rFonts w:ascii="Times New Roman" w:eastAsia="標楷體" w:hAnsi="Times New Roman"/>
          <w:color w:val="00B050"/>
        </w:rPr>
      </w:pPr>
    </w:p>
    <w:p w:rsidR="00A40094" w:rsidRPr="00A40094" w:rsidRDefault="00A40094" w:rsidP="00A40094">
      <w:pPr>
        <w:snapToGrid w:val="0"/>
        <w:rPr>
          <w:rFonts w:ascii="Times New Roman" w:eastAsia="標楷體" w:hAnsi="Times New Roman"/>
          <w:color w:val="00B050"/>
        </w:rPr>
      </w:pPr>
    </w:p>
    <w:p w:rsidR="00A40094" w:rsidRPr="00A40094" w:rsidRDefault="00A40094" w:rsidP="00A40094">
      <w:pPr>
        <w:snapToGrid w:val="0"/>
        <w:rPr>
          <w:rFonts w:ascii="Times New Roman" w:eastAsia="標楷體" w:hAnsi="Times New Roman"/>
          <w:color w:val="00B050"/>
        </w:rPr>
      </w:pPr>
    </w:p>
    <w:p w:rsidR="00A40094" w:rsidRPr="00A40094" w:rsidRDefault="00A40094" w:rsidP="00A40094">
      <w:pPr>
        <w:snapToGrid w:val="0"/>
        <w:rPr>
          <w:rFonts w:ascii="Times New Roman" w:eastAsia="標楷體" w:hAnsi="Times New Roman"/>
          <w:color w:val="00B050"/>
        </w:rPr>
      </w:pPr>
    </w:p>
    <w:p w:rsidR="00A40094" w:rsidRPr="00A40094" w:rsidRDefault="00A40094" w:rsidP="00A40094">
      <w:pPr>
        <w:snapToGrid w:val="0"/>
        <w:rPr>
          <w:rFonts w:ascii="Times New Roman" w:eastAsia="標楷體" w:hAnsi="Times New Roman"/>
          <w:color w:val="00B050"/>
        </w:rPr>
      </w:pPr>
    </w:p>
    <w:p w:rsidR="00A40094" w:rsidRPr="00A40094" w:rsidRDefault="00A40094" w:rsidP="00A40094">
      <w:pPr>
        <w:snapToGrid w:val="0"/>
        <w:rPr>
          <w:rFonts w:ascii="Times New Roman" w:eastAsia="標楷體" w:hAnsi="Times New Roman"/>
          <w:color w:val="00B050"/>
        </w:rPr>
      </w:pPr>
    </w:p>
    <w:p w:rsidR="00A40094" w:rsidRPr="00A40094" w:rsidRDefault="00A40094" w:rsidP="00A40094">
      <w:pPr>
        <w:snapToGrid w:val="0"/>
        <w:rPr>
          <w:rFonts w:ascii="Times New Roman" w:eastAsia="標楷體" w:hAnsi="Times New Roman"/>
          <w:color w:val="00B050"/>
        </w:rPr>
      </w:pPr>
    </w:p>
    <w:p w:rsidR="00A40094" w:rsidRPr="00A40094" w:rsidRDefault="00A40094" w:rsidP="00A40094">
      <w:pPr>
        <w:snapToGrid w:val="0"/>
        <w:rPr>
          <w:rFonts w:ascii="Times New Roman" w:eastAsia="標楷體" w:hAnsi="Times New Roman"/>
          <w:color w:val="00B050"/>
        </w:rPr>
      </w:pPr>
    </w:p>
    <w:p w:rsidR="00A40094" w:rsidRPr="00A40094" w:rsidRDefault="00A40094" w:rsidP="00A40094">
      <w:pPr>
        <w:snapToGrid w:val="0"/>
        <w:rPr>
          <w:rFonts w:ascii="Times New Roman" w:eastAsia="標楷體" w:hAnsi="Times New Roman"/>
          <w:color w:val="00B050"/>
        </w:rPr>
      </w:pPr>
    </w:p>
    <w:p w:rsidR="00A40094" w:rsidRPr="00A40094" w:rsidRDefault="00A40094" w:rsidP="00A40094">
      <w:pPr>
        <w:snapToGrid w:val="0"/>
        <w:rPr>
          <w:rFonts w:ascii="Times New Roman" w:eastAsia="標楷體" w:hAnsi="Times New Roman"/>
          <w:color w:val="00B050"/>
        </w:rPr>
      </w:pPr>
    </w:p>
    <w:p w:rsidR="00A40094" w:rsidRPr="00A40094" w:rsidRDefault="00A40094" w:rsidP="00A40094">
      <w:pPr>
        <w:snapToGrid w:val="0"/>
        <w:rPr>
          <w:rFonts w:ascii="Times New Roman" w:eastAsia="標楷體" w:hAnsi="Times New Roman"/>
          <w:color w:val="00B050"/>
        </w:rPr>
      </w:pPr>
    </w:p>
    <w:p w:rsidR="00A40094" w:rsidRPr="00A40094" w:rsidRDefault="00A40094" w:rsidP="00A40094">
      <w:pPr>
        <w:snapToGrid w:val="0"/>
        <w:rPr>
          <w:rFonts w:ascii="Times New Roman" w:eastAsia="標楷體" w:hAnsi="Times New Roman"/>
          <w:color w:val="00B050"/>
        </w:rPr>
      </w:pPr>
    </w:p>
    <w:p w:rsidR="00A40094" w:rsidRPr="00A40094" w:rsidRDefault="00A40094" w:rsidP="00A40094">
      <w:pPr>
        <w:snapToGrid w:val="0"/>
        <w:rPr>
          <w:rFonts w:ascii="Times New Roman" w:eastAsia="標楷體" w:hAnsi="Times New Roman"/>
          <w:color w:val="00B050"/>
        </w:rPr>
      </w:pPr>
    </w:p>
    <w:p w:rsidR="00A40094" w:rsidRPr="00A40094" w:rsidRDefault="00A40094" w:rsidP="00A40094">
      <w:pPr>
        <w:snapToGrid w:val="0"/>
        <w:rPr>
          <w:rFonts w:ascii="Times New Roman" w:eastAsia="標楷體" w:hAnsi="Times New Roman"/>
          <w:color w:val="00B050"/>
        </w:rPr>
      </w:pPr>
    </w:p>
    <w:p w:rsidR="00A40094" w:rsidRPr="00A40094" w:rsidRDefault="00A40094" w:rsidP="00A40094">
      <w:pPr>
        <w:snapToGrid w:val="0"/>
        <w:rPr>
          <w:rFonts w:ascii="Times New Roman" w:eastAsia="標楷體" w:hAnsi="Times New Roman"/>
          <w:color w:val="00B050"/>
        </w:rPr>
      </w:pPr>
    </w:p>
    <w:p w:rsidR="00A40094" w:rsidRPr="00A40094" w:rsidRDefault="00A40094" w:rsidP="00A40094">
      <w:pPr>
        <w:snapToGrid w:val="0"/>
        <w:rPr>
          <w:rFonts w:ascii="Times New Roman" w:eastAsia="標楷體" w:hAnsi="Times New Roman"/>
          <w:color w:val="00B050"/>
        </w:rPr>
      </w:pPr>
    </w:p>
    <w:p w:rsidR="00A40094" w:rsidRPr="00A40094" w:rsidRDefault="00A40094" w:rsidP="00A40094">
      <w:pPr>
        <w:snapToGrid w:val="0"/>
        <w:rPr>
          <w:rFonts w:ascii="Times New Roman" w:eastAsia="標楷體" w:hAnsi="Times New Roman"/>
          <w:color w:val="00B050"/>
        </w:rPr>
      </w:pPr>
    </w:p>
    <w:p w:rsidR="00A40094" w:rsidRPr="00A40094" w:rsidRDefault="00A40094" w:rsidP="00A40094">
      <w:pPr>
        <w:snapToGrid w:val="0"/>
        <w:rPr>
          <w:rFonts w:ascii="Times New Roman" w:eastAsia="標楷體" w:hAnsi="Times New Roman"/>
          <w:color w:val="00B050"/>
        </w:rPr>
      </w:pPr>
    </w:p>
    <w:p w:rsidR="00A40094" w:rsidRPr="00A40094" w:rsidRDefault="00A40094" w:rsidP="00A40094">
      <w:pPr>
        <w:snapToGrid w:val="0"/>
        <w:rPr>
          <w:rFonts w:ascii="Times New Roman" w:eastAsia="標楷體" w:hAnsi="Times New Roman"/>
          <w:color w:val="00B050"/>
        </w:rPr>
      </w:pPr>
    </w:p>
    <w:p w:rsidR="00A40094" w:rsidRPr="00A40094" w:rsidRDefault="00A40094" w:rsidP="00A40094">
      <w:pPr>
        <w:snapToGrid w:val="0"/>
        <w:rPr>
          <w:rFonts w:ascii="Times New Roman" w:eastAsia="標楷體" w:hAnsi="Times New Roman"/>
          <w:color w:val="00B050"/>
        </w:rPr>
      </w:pPr>
    </w:p>
    <w:p w:rsidR="00A40094" w:rsidRPr="00A40094" w:rsidRDefault="00A40094" w:rsidP="00A40094">
      <w:pPr>
        <w:snapToGrid w:val="0"/>
        <w:rPr>
          <w:rFonts w:ascii="Times New Roman" w:eastAsia="標楷體" w:hAnsi="Times New Roman"/>
          <w:color w:val="00B050"/>
        </w:rPr>
      </w:pPr>
    </w:p>
    <w:p w:rsidR="00A40094" w:rsidRPr="00A40094" w:rsidRDefault="00A40094" w:rsidP="00A40094">
      <w:pPr>
        <w:snapToGrid w:val="0"/>
        <w:rPr>
          <w:rFonts w:ascii="Times New Roman" w:eastAsia="標楷體" w:hAnsi="Times New Roman"/>
          <w:color w:val="00B050"/>
        </w:rPr>
      </w:pPr>
    </w:p>
    <w:p w:rsidR="00A40094" w:rsidRPr="00A40094" w:rsidRDefault="00A40094" w:rsidP="00A40094">
      <w:pPr>
        <w:snapToGrid w:val="0"/>
        <w:rPr>
          <w:rFonts w:ascii="Times New Roman" w:eastAsia="標楷體" w:hAnsi="Times New Roman"/>
        </w:rPr>
        <w:sectPr w:rsidR="00A40094" w:rsidRPr="00A40094">
          <w:pgSz w:w="11906" w:h="16838"/>
          <w:pgMar w:top="1440" w:right="1800" w:bottom="1440" w:left="1800" w:header="851" w:footer="992" w:gutter="0"/>
          <w:cols w:space="425"/>
          <w:docGrid w:type="lines" w:linePitch="360"/>
        </w:sectPr>
      </w:pPr>
    </w:p>
    <w:p w:rsidR="00A40094" w:rsidRPr="00A40094" w:rsidRDefault="00A40094" w:rsidP="00A40094">
      <w:pPr>
        <w:snapToGrid w:val="0"/>
        <w:rPr>
          <w:rFonts w:ascii="Times New Roman" w:eastAsia="標楷體" w:hAnsi="Times New Roman"/>
          <w:b/>
          <w:sz w:val="32"/>
        </w:rPr>
      </w:pPr>
      <w:r w:rsidRPr="00A40094">
        <w:rPr>
          <w:rFonts w:ascii="Times New Roman" w:eastAsia="標楷體" w:hAnsi="Times New Roman"/>
          <w:b/>
          <w:sz w:val="32"/>
        </w:rPr>
        <w:lastRenderedPageBreak/>
        <w:t>莊雅惠老師協助</w:t>
      </w:r>
    </w:p>
    <w:p w:rsidR="00F00FBE" w:rsidRPr="00A40094" w:rsidRDefault="00F00FBE" w:rsidP="00A40094">
      <w:pPr>
        <w:snapToGrid w:val="0"/>
        <w:rPr>
          <w:rFonts w:ascii="Times New Roman" w:eastAsia="標楷體" w:hAnsi="Times New Roman"/>
        </w:rPr>
      </w:pPr>
      <w:r w:rsidRPr="00A40094">
        <w:rPr>
          <w:rFonts w:ascii="Times New Roman" w:eastAsia="標楷體" w:hAnsi="Times New Roman"/>
        </w:rPr>
        <w:t xml:space="preserve">Alumni </w:t>
      </w:r>
    </w:p>
    <w:p w:rsidR="00F00FBE" w:rsidRDefault="00F00FBE" w:rsidP="00A40094">
      <w:pPr>
        <w:rPr>
          <w:ins w:id="97" w:author="USER" w:date="2016-01-16T22:46:00Z"/>
          <w:rFonts w:ascii="Times New Roman" w:eastAsia="標楷體" w:hAnsi="Times New Roman"/>
          <w:color w:val="00B050"/>
        </w:rPr>
      </w:pPr>
      <w:r w:rsidRPr="00A40094">
        <w:rPr>
          <w:rFonts w:ascii="Times New Roman" w:eastAsia="標楷體" w:hAnsi="Times New Roman"/>
        </w:rPr>
        <w:tab/>
      </w:r>
      <w:r w:rsidRPr="00A40094">
        <w:rPr>
          <w:rFonts w:ascii="Times New Roman" w:eastAsia="標楷體" w:hAnsi="Times New Roman"/>
          <w:color w:val="00B050"/>
        </w:rPr>
        <w:t>歷屆系友</w:t>
      </w:r>
    </w:p>
    <w:p w:rsidR="007B27C2" w:rsidRPr="007B27C2" w:rsidRDefault="007B27C2" w:rsidP="00A40094">
      <w:pPr>
        <w:rPr>
          <w:rFonts w:ascii="Times New Roman" w:eastAsia="標楷體" w:hAnsi="Times New Roman"/>
          <w:color w:val="000000" w:themeColor="text1"/>
          <w:rPrChange w:id="98" w:author="USER" w:date="2016-01-16T22:46:00Z">
            <w:rPr>
              <w:rFonts w:ascii="Times New Roman" w:eastAsia="標楷體" w:hAnsi="Times New Roman"/>
            </w:rPr>
          </w:rPrChange>
        </w:rPr>
      </w:pPr>
      <w:ins w:id="99" w:author="USER" w:date="2016-01-16T22:46:00Z">
        <w:r w:rsidRPr="007B27C2">
          <w:rPr>
            <w:rFonts w:ascii="Times New Roman" w:eastAsia="標楷體" w:hAnsi="Times New Roman" w:hint="eastAsia"/>
            <w:color w:val="000000" w:themeColor="text1"/>
            <w:rPrChange w:id="100" w:author="USER" w:date="2016-01-16T22:46:00Z">
              <w:rPr>
                <w:rFonts w:ascii="Times New Roman" w:eastAsia="標楷體" w:hAnsi="Times New Roman" w:hint="eastAsia"/>
                <w:color w:val="00B050"/>
              </w:rPr>
            </w:rPrChange>
          </w:rPr>
          <w:t>如附檔</w:t>
        </w:r>
      </w:ins>
    </w:p>
    <w:p w:rsidR="00F00FBE" w:rsidRPr="00A40094" w:rsidRDefault="00F00FBE" w:rsidP="00A40094">
      <w:pPr>
        <w:rPr>
          <w:rFonts w:ascii="Times New Roman" w:eastAsia="標楷體" w:hAnsi="Times New Roman"/>
          <w:bCs/>
          <w:szCs w:val="24"/>
        </w:rPr>
      </w:pPr>
      <w:r w:rsidRPr="00A40094">
        <w:rPr>
          <w:rFonts w:ascii="Times New Roman" w:eastAsia="標楷體" w:hAnsi="Times New Roman"/>
        </w:rPr>
        <w:tab/>
      </w:r>
      <w:r w:rsidRPr="00A40094">
        <w:rPr>
          <w:rFonts w:ascii="Times New Roman" w:eastAsia="標楷體" w:hAnsi="Times New Roman"/>
        </w:rPr>
        <w:tab/>
      </w:r>
      <w:r w:rsidRPr="00A40094">
        <w:rPr>
          <w:rFonts w:ascii="Times New Roman" w:eastAsia="標楷體" w:hAnsi="Times New Roman"/>
          <w:bCs/>
          <w:szCs w:val="24"/>
        </w:rPr>
        <w:t>學士班</w:t>
      </w:r>
      <w:r w:rsidRPr="00A40094">
        <w:rPr>
          <w:rFonts w:ascii="Times New Roman" w:eastAsia="標楷體" w:hAnsi="Times New Roman"/>
          <w:bCs/>
          <w:szCs w:val="24"/>
        </w:rPr>
        <w:t xml:space="preserve"> (</w:t>
      </w:r>
      <w:r w:rsidRPr="00A40094">
        <w:rPr>
          <w:rFonts w:ascii="Times New Roman" w:eastAsia="標楷體" w:hAnsi="Times New Roman"/>
          <w:bCs/>
          <w:szCs w:val="24"/>
        </w:rPr>
        <w:t>名字和實習照</w:t>
      </w:r>
      <w:r w:rsidRPr="00A40094">
        <w:rPr>
          <w:rFonts w:ascii="Times New Roman" w:eastAsia="標楷體" w:hAnsi="Times New Roman"/>
          <w:bCs/>
          <w:szCs w:val="24"/>
        </w:rPr>
        <w:t>)</w:t>
      </w:r>
    </w:p>
    <w:p w:rsidR="00F00FBE" w:rsidRPr="00A40094" w:rsidRDefault="00F00FBE" w:rsidP="00A40094">
      <w:pPr>
        <w:rPr>
          <w:rFonts w:ascii="Times New Roman" w:eastAsia="標楷體" w:hAnsi="Times New Roman"/>
          <w:bCs/>
          <w:szCs w:val="24"/>
        </w:rPr>
      </w:pPr>
      <w:r w:rsidRPr="00A40094">
        <w:rPr>
          <w:rFonts w:ascii="Times New Roman" w:eastAsia="標楷體" w:hAnsi="Times New Roman"/>
          <w:bCs/>
          <w:szCs w:val="24"/>
        </w:rPr>
        <w:tab/>
      </w:r>
      <w:r w:rsidRPr="00A40094">
        <w:rPr>
          <w:rFonts w:ascii="Times New Roman" w:eastAsia="標楷體" w:hAnsi="Times New Roman"/>
          <w:bCs/>
          <w:szCs w:val="24"/>
        </w:rPr>
        <w:tab/>
      </w:r>
      <w:r w:rsidRPr="00A40094">
        <w:rPr>
          <w:rFonts w:ascii="Times New Roman" w:eastAsia="標楷體" w:hAnsi="Times New Roman"/>
          <w:bCs/>
          <w:szCs w:val="24"/>
        </w:rPr>
        <w:t>碩士班</w:t>
      </w:r>
      <w:r w:rsidRPr="00A40094">
        <w:rPr>
          <w:rFonts w:ascii="Times New Roman" w:eastAsia="標楷體" w:hAnsi="Times New Roman"/>
          <w:bCs/>
          <w:szCs w:val="24"/>
        </w:rPr>
        <w:t xml:space="preserve"> (</w:t>
      </w:r>
      <w:r w:rsidRPr="00A40094">
        <w:rPr>
          <w:rFonts w:ascii="Times New Roman" w:eastAsia="標楷體" w:hAnsi="Times New Roman"/>
          <w:bCs/>
          <w:szCs w:val="24"/>
        </w:rPr>
        <w:t>名字</w:t>
      </w:r>
      <w:r w:rsidRPr="00A40094">
        <w:rPr>
          <w:rFonts w:ascii="Times New Roman" w:eastAsia="標楷體" w:hAnsi="Times New Roman"/>
          <w:bCs/>
          <w:szCs w:val="24"/>
        </w:rPr>
        <w:t xml:space="preserve"> </w:t>
      </w:r>
      <w:r w:rsidRPr="00A40094">
        <w:rPr>
          <w:rFonts w:ascii="Times New Roman" w:eastAsia="標楷體" w:hAnsi="Times New Roman"/>
          <w:bCs/>
          <w:szCs w:val="24"/>
        </w:rPr>
        <w:t>及畢業論文、指導老師</w:t>
      </w:r>
      <w:r w:rsidRPr="00A40094">
        <w:rPr>
          <w:rFonts w:ascii="Times New Roman" w:eastAsia="標楷體" w:hAnsi="Times New Roman"/>
          <w:bCs/>
          <w:szCs w:val="24"/>
        </w:rPr>
        <w:t>)</w:t>
      </w:r>
    </w:p>
    <w:p w:rsidR="00F00FBE" w:rsidRPr="00A40094" w:rsidRDefault="00F00FBE" w:rsidP="00A40094">
      <w:pPr>
        <w:rPr>
          <w:rFonts w:ascii="Times New Roman" w:eastAsia="標楷體" w:hAnsi="Times New Roman"/>
          <w:szCs w:val="24"/>
        </w:rPr>
      </w:pPr>
      <w:r w:rsidRPr="00A40094">
        <w:rPr>
          <w:rFonts w:ascii="Times New Roman" w:eastAsia="標楷體" w:hAnsi="Times New Roman"/>
          <w:bCs/>
          <w:szCs w:val="24"/>
        </w:rPr>
        <w:tab/>
      </w:r>
      <w:r w:rsidRPr="00A40094">
        <w:rPr>
          <w:rFonts w:ascii="Times New Roman" w:eastAsia="標楷體" w:hAnsi="Times New Roman"/>
          <w:bCs/>
          <w:szCs w:val="24"/>
        </w:rPr>
        <w:tab/>
      </w:r>
      <w:r w:rsidRPr="00A40094">
        <w:rPr>
          <w:rFonts w:ascii="Times New Roman" w:eastAsia="標楷體" w:hAnsi="Times New Roman"/>
          <w:bCs/>
          <w:szCs w:val="24"/>
        </w:rPr>
        <w:t>博士班</w:t>
      </w:r>
      <w:r w:rsidRPr="00A40094">
        <w:rPr>
          <w:rFonts w:ascii="Times New Roman" w:eastAsia="標楷體" w:hAnsi="Times New Roman"/>
          <w:bCs/>
          <w:szCs w:val="24"/>
        </w:rPr>
        <w:t xml:space="preserve"> (</w:t>
      </w:r>
      <w:r w:rsidRPr="00A40094">
        <w:rPr>
          <w:rFonts w:ascii="Times New Roman" w:eastAsia="標楷體" w:hAnsi="Times New Roman"/>
          <w:bCs/>
          <w:szCs w:val="24"/>
        </w:rPr>
        <w:t>名字</w:t>
      </w:r>
      <w:r w:rsidRPr="00A40094">
        <w:rPr>
          <w:rFonts w:ascii="Times New Roman" w:eastAsia="標楷體" w:hAnsi="Times New Roman"/>
          <w:bCs/>
          <w:szCs w:val="24"/>
        </w:rPr>
        <w:t xml:space="preserve"> </w:t>
      </w:r>
      <w:r w:rsidRPr="00A40094">
        <w:rPr>
          <w:rFonts w:ascii="Times New Roman" w:eastAsia="標楷體" w:hAnsi="Times New Roman"/>
          <w:bCs/>
          <w:szCs w:val="24"/>
        </w:rPr>
        <w:t>及畢業論文、指導老師</w:t>
      </w:r>
      <w:r w:rsidRPr="00A40094">
        <w:rPr>
          <w:rFonts w:ascii="Times New Roman" w:eastAsia="標楷體" w:hAnsi="Times New Roman"/>
          <w:bCs/>
          <w:szCs w:val="24"/>
        </w:rPr>
        <w:t>)</w:t>
      </w:r>
    </w:p>
    <w:p w:rsidR="00F00FBE" w:rsidRPr="00A40094" w:rsidRDefault="00F00FBE" w:rsidP="00A40094">
      <w:pPr>
        <w:ind w:leftChars="200" w:left="2400" w:hangingChars="800" w:hanging="1920"/>
        <w:rPr>
          <w:rFonts w:ascii="Times New Roman" w:eastAsia="標楷體" w:hAnsi="Times New Roman"/>
          <w:bCs/>
          <w:szCs w:val="24"/>
        </w:rPr>
      </w:pPr>
      <w:r w:rsidRPr="00A40094">
        <w:rPr>
          <w:rFonts w:ascii="Times New Roman" w:eastAsia="標楷體" w:hAnsi="Times New Roman"/>
          <w:bCs/>
          <w:color w:val="00B050"/>
          <w:szCs w:val="24"/>
        </w:rPr>
        <w:t>畢業系友概況</w:t>
      </w:r>
      <w:r w:rsidRPr="00A40094">
        <w:rPr>
          <w:rFonts w:ascii="Times New Roman" w:eastAsia="標楷體" w:hAnsi="Times New Roman"/>
          <w:bCs/>
          <w:szCs w:val="24"/>
        </w:rPr>
        <w:t>：</w:t>
      </w:r>
      <w:r w:rsidR="00A40094" w:rsidRPr="00A40094">
        <w:rPr>
          <w:rFonts w:ascii="Times New Roman" w:eastAsia="標楷體" w:hAnsi="Times New Roman"/>
          <w:bCs/>
          <w:szCs w:val="24"/>
        </w:rPr>
        <w:t xml:space="preserve"> (</w:t>
      </w:r>
      <w:r w:rsidRPr="00A40094">
        <w:rPr>
          <w:rFonts w:ascii="Times New Roman" w:eastAsia="標楷體" w:hAnsi="Times New Roman"/>
          <w:u w:val="single"/>
        </w:rPr>
        <w:t>寄信給系友以填寫表單的方式提供個人資料</w:t>
      </w:r>
      <w:r w:rsidRPr="00A40094">
        <w:rPr>
          <w:rFonts w:ascii="Times New Roman" w:eastAsia="標楷體" w:hAnsi="Times New Roman"/>
          <w:u w:val="single"/>
        </w:rPr>
        <w:t>(</w:t>
      </w:r>
      <w:r w:rsidRPr="00A40094">
        <w:rPr>
          <w:rFonts w:ascii="Times New Roman" w:eastAsia="標楷體" w:hAnsi="Times New Roman"/>
          <w:u w:val="single"/>
        </w:rPr>
        <w:t>如</w:t>
      </w:r>
      <w:r w:rsidRPr="00A40094">
        <w:rPr>
          <w:rFonts w:ascii="Times New Roman" w:eastAsia="標楷體" w:hAnsi="Times New Roman"/>
          <w:u w:val="single"/>
        </w:rPr>
        <w:t>Google docs)</w:t>
      </w:r>
      <w:r w:rsidRPr="00A40094">
        <w:rPr>
          <w:rFonts w:ascii="Times New Roman" w:eastAsia="標楷體" w:hAnsi="Times New Roman"/>
          <w:u w:val="single"/>
        </w:rPr>
        <w:t>，如此就不會有個資隱私問題。</w:t>
      </w:r>
      <w:r w:rsidR="00A40094" w:rsidRPr="00A40094">
        <w:rPr>
          <w:rFonts w:ascii="Times New Roman" w:eastAsia="標楷體" w:hAnsi="Times New Roman"/>
          <w:u w:val="single"/>
        </w:rPr>
        <w:t>)</w:t>
      </w:r>
    </w:p>
    <w:p w:rsidR="00F00FBE" w:rsidRDefault="00F00FBE" w:rsidP="00A40094">
      <w:pPr>
        <w:rPr>
          <w:ins w:id="101" w:author="USER" w:date="2016-01-16T22:46:00Z"/>
          <w:rFonts w:ascii="Times New Roman" w:eastAsia="標楷體" w:hAnsi="Times New Roman"/>
          <w:bCs/>
          <w:color w:val="00B050"/>
          <w:szCs w:val="24"/>
        </w:rPr>
      </w:pPr>
      <w:r w:rsidRPr="00A40094">
        <w:rPr>
          <w:rFonts w:ascii="Times New Roman" w:eastAsia="標楷體" w:hAnsi="Times New Roman"/>
          <w:bCs/>
          <w:szCs w:val="24"/>
        </w:rPr>
        <w:tab/>
      </w:r>
      <w:r w:rsidRPr="00A40094">
        <w:rPr>
          <w:rFonts w:ascii="Times New Roman" w:eastAsia="標楷體" w:hAnsi="Times New Roman"/>
          <w:bCs/>
          <w:color w:val="00B050"/>
          <w:szCs w:val="24"/>
        </w:rPr>
        <w:t>統計資料</w:t>
      </w:r>
    </w:p>
    <w:p w:rsidR="007B27C2" w:rsidRPr="007B27C2" w:rsidRDefault="007B27C2" w:rsidP="00A40094">
      <w:pPr>
        <w:rPr>
          <w:rFonts w:ascii="Times New Roman" w:eastAsia="標楷體" w:hAnsi="Times New Roman"/>
          <w:bCs/>
          <w:color w:val="000000" w:themeColor="text1"/>
          <w:szCs w:val="24"/>
          <w:rPrChange w:id="102" w:author="USER" w:date="2016-01-16T22:46:00Z">
            <w:rPr>
              <w:rFonts w:ascii="Times New Roman" w:eastAsia="標楷體" w:hAnsi="Times New Roman"/>
              <w:bCs/>
              <w:szCs w:val="24"/>
            </w:rPr>
          </w:rPrChange>
        </w:rPr>
      </w:pPr>
      <w:ins w:id="103" w:author="USER" w:date="2016-01-16T22:46:00Z">
        <w:r w:rsidRPr="007B27C2">
          <w:rPr>
            <w:rFonts w:ascii="Times New Roman" w:eastAsia="標楷體" w:hAnsi="Times New Roman" w:hint="eastAsia"/>
            <w:bCs/>
            <w:color w:val="000000" w:themeColor="text1"/>
            <w:szCs w:val="24"/>
            <w:rPrChange w:id="104" w:author="USER" w:date="2016-01-16T22:46:00Z">
              <w:rPr>
                <w:rFonts w:ascii="Times New Roman" w:eastAsia="標楷體" w:hAnsi="Times New Roman" w:hint="eastAsia"/>
                <w:bCs/>
                <w:color w:val="00B050"/>
                <w:szCs w:val="24"/>
              </w:rPr>
            </w:rPrChange>
          </w:rPr>
          <w:t>如附檔</w:t>
        </w:r>
      </w:ins>
    </w:p>
    <w:p w:rsidR="00F00FBE" w:rsidRPr="00A40094" w:rsidRDefault="00F00FBE" w:rsidP="00A40094">
      <w:pPr>
        <w:rPr>
          <w:rFonts w:ascii="Times New Roman" w:eastAsia="標楷體" w:hAnsi="Times New Roman"/>
          <w:bCs/>
          <w:szCs w:val="24"/>
        </w:rPr>
      </w:pPr>
      <w:r w:rsidRPr="00A40094">
        <w:rPr>
          <w:rFonts w:ascii="Times New Roman" w:eastAsia="標楷體" w:hAnsi="Times New Roman"/>
          <w:bCs/>
          <w:szCs w:val="24"/>
        </w:rPr>
        <w:tab/>
      </w:r>
      <w:r w:rsidRPr="00A40094">
        <w:rPr>
          <w:rFonts w:ascii="Times New Roman" w:eastAsia="標楷體" w:hAnsi="Times New Roman"/>
          <w:bCs/>
          <w:szCs w:val="24"/>
        </w:rPr>
        <w:tab/>
      </w:r>
      <w:r w:rsidRPr="00A40094">
        <w:rPr>
          <w:rFonts w:ascii="Times New Roman" w:eastAsia="標楷體" w:hAnsi="Times New Roman"/>
          <w:bCs/>
          <w:szCs w:val="24"/>
        </w:rPr>
        <w:t>學士班</w:t>
      </w:r>
    </w:p>
    <w:p w:rsidR="00F00FBE" w:rsidRPr="00A40094" w:rsidRDefault="00F00FBE" w:rsidP="00A40094">
      <w:pPr>
        <w:rPr>
          <w:rFonts w:ascii="Times New Roman" w:eastAsia="標楷體" w:hAnsi="Times New Roman"/>
          <w:bCs/>
          <w:szCs w:val="24"/>
        </w:rPr>
      </w:pPr>
      <w:r w:rsidRPr="00A40094">
        <w:rPr>
          <w:rFonts w:ascii="Times New Roman" w:eastAsia="標楷體" w:hAnsi="Times New Roman"/>
          <w:bCs/>
          <w:szCs w:val="24"/>
        </w:rPr>
        <w:tab/>
      </w:r>
      <w:r w:rsidRPr="00A40094">
        <w:rPr>
          <w:rFonts w:ascii="Times New Roman" w:eastAsia="標楷體" w:hAnsi="Times New Roman"/>
          <w:bCs/>
          <w:szCs w:val="24"/>
        </w:rPr>
        <w:tab/>
      </w:r>
      <w:r w:rsidRPr="00A40094">
        <w:rPr>
          <w:rFonts w:ascii="Times New Roman" w:eastAsia="標楷體" w:hAnsi="Times New Roman"/>
          <w:bCs/>
          <w:szCs w:val="24"/>
        </w:rPr>
        <w:t>碩士班</w:t>
      </w:r>
    </w:p>
    <w:p w:rsidR="00F00FBE" w:rsidRPr="00A40094" w:rsidRDefault="00F00FBE" w:rsidP="00A40094">
      <w:pPr>
        <w:rPr>
          <w:rFonts w:ascii="Times New Roman" w:eastAsia="標楷體" w:hAnsi="Times New Roman"/>
          <w:bCs/>
          <w:szCs w:val="24"/>
        </w:rPr>
      </w:pPr>
      <w:r w:rsidRPr="00A40094">
        <w:rPr>
          <w:rFonts w:ascii="Times New Roman" w:eastAsia="標楷體" w:hAnsi="Times New Roman"/>
          <w:bCs/>
          <w:szCs w:val="24"/>
        </w:rPr>
        <w:tab/>
      </w:r>
      <w:r w:rsidRPr="00A40094">
        <w:rPr>
          <w:rFonts w:ascii="Times New Roman" w:eastAsia="標楷體" w:hAnsi="Times New Roman"/>
          <w:bCs/>
          <w:szCs w:val="24"/>
        </w:rPr>
        <w:tab/>
      </w:r>
      <w:r w:rsidRPr="00A40094">
        <w:rPr>
          <w:rFonts w:ascii="Times New Roman" w:eastAsia="標楷體" w:hAnsi="Times New Roman"/>
          <w:bCs/>
          <w:szCs w:val="24"/>
        </w:rPr>
        <w:t>博士班</w:t>
      </w:r>
    </w:p>
    <w:p w:rsidR="00F00FBE" w:rsidRPr="00A40094" w:rsidRDefault="00F00FBE" w:rsidP="00A40094">
      <w:pPr>
        <w:rPr>
          <w:rFonts w:ascii="Times New Roman" w:eastAsia="標楷體" w:hAnsi="Times New Roman"/>
          <w:bCs/>
          <w:szCs w:val="24"/>
        </w:rPr>
      </w:pPr>
    </w:p>
    <w:p w:rsidR="00A40094" w:rsidRPr="00A40094" w:rsidRDefault="00A40094" w:rsidP="00A40094">
      <w:pPr>
        <w:rPr>
          <w:rFonts w:ascii="Times New Roman" w:eastAsia="標楷體" w:hAnsi="Times New Roman"/>
          <w:bCs/>
          <w:szCs w:val="24"/>
        </w:rPr>
      </w:pPr>
    </w:p>
    <w:p w:rsidR="00A40094" w:rsidRPr="00A40094" w:rsidRDefault="00A40094" w:rsidP="00A40094">
      <w:pPr>
        <w:rPr>
          <w:rFonts w:ascii="Times New Roman" w:eastAsia="標楷體" w:hAnsi="Times New Roman"/>
          <w:bCs/>
          <w:szCs w:val="24"/>
        </w:rPr>
      </w:pPr>
    </w:p>
    <w:p w:rsidR="00A40094" w:rsidRPr="00A40094" w:rsidRDefault="00A40094" w:rsidP="00A40094">
      <w:pPr>
        <w:rPr>
          <w:rFonts w:ascii="Times New Roman" w:eastAsia="標楷體" w:hAnsi="Times New Roman"/>
          <w:bCs/>
          <w:szCs w:val="24"/>
        </w:rPr>
      </w:pPr>
    </w:p>
    <w:p w:rsidR="00A40094" w:rsidRPr="00A40094" w:rsidRDefault="00A40094" w:rsidP="00A40094">
      <w:pPr>
        <w:rPr>
          <w:rFonts w:ascii="Times New Roman" w:eastAsia="標楷體" w:hAnsi="Times New Roman"/>
          <w:bCs/>
          <w:szCs w:val="24"/>
        </w:rPr>
      </w:pPr>
    </w:p>
    <w:p w:rsidR="00A40094" w:rsidRPr="00A40094" w:rsidRDefault="00A40094" w:rsidP="00A40094">
      <w:pPr>
        <w:rPr>
          <w:rFonts w:ascii="Times New Roman" w:eastAsia="標楷體" w:hAnsi="Times New Roman"/>
          <w:bCs/>
          <w:szCs w:val="24"/>
        </w:rPr>
      </w:pPr>
    </w:p>
    <w:p w:rsidR="00A40094" w:rsidRPr="00A40094" w:rsidRDefault="00A40094" w:rsidP="00A40094">
      <w:pPr>
        <w:rPr>
          <w:rFonts w:ascii="Times New Roman" w:eastAsia="標楷體" w:hAnsi="Times New Roman"/>
          <w:bCs/>
          <w:szCs w:val="24"/>
        </w:rPr>
      </w:pPr>
    </w:p>
    <w:p w:rsidR="00A40094" w:rsidRPr="00A40094" w:rsidRDefault="00A40094" w:rsidP="00A40094">
      <w:pPr>
        <w:rPr>
          <w:rFonts w:ascii="Times New Roman" w:eastAsia="標楷體" w:hAnsi="Times New Roman"/>
          <w:bCs/>
          <w:szCs w:val="24"/>
        </w:rPr>
      </w:pPr>
    </w:p>
    <w:p w:rsidR="00A40094" w:rsidRPr="00A40094" w:rsidRDefault="00A40094" w:rsidP="00A40094">
      <w:pPr>
        <w:rPr>
          <w:rFonts w:ascii="Times New Roman" w:eastAsia="標楷體" w:hAnsi="Times New Roman"/>
          <w:bCs/>
          <w:szCs w:val="24"/>
        </w:rPr>
      </w:pPr>
    </w:p>
    <w:p w:rsidR="00A40094" w:rsidRPr="00A40094" w:rsidRDefault="00A40094" w:rsidP="00A40094">
      <w:pPr>
        <w:rPr>
          <w:rFonts w:ascii="Times New Roman" w:eastAsia="標楷體" w:hAnsi="Times New Roman"/>
          <w:bCs/>
          <w:szCs w:val="24"/>
        </w:rPr>
      </w:pPr>
    </w:p>
    <w:p w:rsidR="00A40094" w:rsidRPr="00A40094" w:rsidRDefault="00A40094" w:rsidP="00A40094">
      <w:pPr>
        <w:rPr>
          <w:rFonts w:ascii="Times New Roman" w:eastAsia="標楷體" w:hAnsi="Times New Roman"/>
          <w:bCs/>
          <w:szCs w:val="24"/>
        </w:rPr>
      </w:pPr>
    </w:p>
    <w:p w:rsidR="00A40094" w:rsidRPr="00A40094" w:rsidRDefault="00A40094" w:rsidP="00A40094">
      <w:pPr>
        <w:rPr>
          <w:rFonts w:ascii="Times New Roman" w:eastAsia="標楷體" w:hAnsi="Times New Roman"/>
          <w:bCs/>
          <w:szCs w:val="24"/>
        </w:rPr>
      </w:pPr>
    </w:p>
    <w:p w:rsidR="00A40094" w:rsidRPr="00A40094" w:rsidRDefault="00A40094" w:rsidP="00A40094">
      <w:pPr>
        <w:rPr>
          <w:rFonts w:ascii="Times New Roman" w:eastAsia="標楷體" w:hAnsi="Times New Roman"/>
          <w:bCs/>
          <w:szCs w:val="24"/>
        </w:rPr>
      </w:pPr>
    </w:p>
    <w:p w:rsidR="00A40094" w:rsidRPr="00A40094" w:rsidRDefault="00A40094" w:rsidP="00A40094">
      <w:pPr>
        <w:rPr>
          <w:rFonts w:ascii="Times New Roman" w:eastAsia="標楷體" w:hAnsi="Times New Roman"/>
          <w:bCs/>
          <w:szCs w:val="24"/>
        </w:rPr>
      </w:pPr>
    </w:p>
    <w:p w:rsidR="00A40094" w:rsidRPr="00A40094" w:rsidRDefault="00A40094" w:rsidP="00A40094">
      <w:pPr>
        <w:rPr>
          <w:rFonts w:ascii="Times New Roman" w:eastAsia="標楷體" w:hAnsi="Times New Roman"/>
          <w:bCs/>
          <w:szCs w:val="24"/>
        </w:rPr>
      </w:pPr>
    </w:p>
    <w:p w:rsidR="00A40094" w:rsidRPr="00A40094" w:rsidRDefault="00A40094" w:rsidP="00A40094">
      <w:pPr>
        <w:rPr>
          <w:rFonts w:ascii="Times New Roman" w:eastAsia="標楷體" w:hAnsi="Times New Roman"/>
          <w:bCs/>
          <w:szCs w:val="24"/>
        </w:rPr>
      </w:pPr>
    </w:p>
    <w:p w:rsidR="00A40094" w:rsidRPr="00A40094" w:rsidRDefault="00A40094" w:rsidP="00A40094">
      <w:pPr>
        <w:rPr>
          <w:rFonts w:ascii="Times New Roman" w:eastAsia="標楷體" w:hAnsi="Times New Roman"/>
          <w:bCs/>
          <w:szCs w:val="24"/>
        </w:rPr>
      </w:pPr>
    </w:p>
    <w:p w:rsidR="00A40094" w:rsidRPr="00A40094" w:rsidRDefault="00A40094" w:rsidP="00A40094">
      <w:pPr>
        <w:rPr>
          <w:rFonts w:ascii="Times New Roman" w:eastAsia="標楷體" w:hAnsi="Times New Roman"/>
          <w:bCs/>
          <w:szCs w:val="24"/>
        </w:rPr>
      </w:pPr>
    </w:p>
    <w:p w:rsidR="00A40094" w:rsidRPr="00A40094" w:rsidRDefault="00A40094" w:rsidP="00A40094">
      <w:pPr>
        <w:rPr>
          <w:rFonts w:ascii="Times New Roman" w:eastAsia="標楷體" w:hAnsi="Times New Roman"/>
          <w:bCs/>
          <w:szCs w:val="24"/>
        </w:rPr>
      </w:pPr>
    </w:p>
    <w:p w:rsidR="00A40094" w:rsidRPr="00A40094" w:rsidRDefault="00A40094" w:rsidP="00A40094">
      <w:pPr>
        <w:rPr>
          <w:rFonts w:ascii="Times New Roman" w:eastAsia="標楷體" w:hAnsi="Times New Roman"/>
          <w:bCs/>
          <w:szCs w:val="24"/>
        </w:rPr>
      </w:pPr>
    </w:p>
    <w:p w:rsidR="00A40094" w:rsidRPr="00A40094" w:rsidRDefault="00A40094" w:rsidP="00A40094">
      <w:pPr>
        <w:rPr>
          <w:rFonts w:ascii="Times New Roman" w:eastAsia="標楷體" w:hAnsi="Times New Roman"/>
          <w:bCs/>
          <w:szCs w:val="24"/>
        </w:rPr>
      </w:pPr>
    </w:p>
    <w:p w:rsidR="00A40094" w:rsidRPr="00A40094" w:rsidRDefault="00A40094" w:rsidP="00A40094">
      <w:pPr>
        <w:rPr>
          <w:rFonts w:ascii="Times New Roman" w:eastAsia="標楷體" w:hAnsi="Times New Roman"/>
          <w:bCs/>
          <w:szCs w:val="24"/>
        </w:rPr>
      </w:pPr>
    </w:p>
    <w:p w:rsidR="00A40094" w:rsidRPr="00A40094" w:rsidRDefault="00A40094" w:rsidP="00A40094">
      <w:pPr>
        <w:rPr>
          <w:rFonts w:ascii="Times New Roman" w:eastAsia="標楷體" w:hAnsi="Times New Roman"/>
          <w:bCs/>
          <w:szCs w:val="24"/>
        </w:rPr>
      </w:pPr>
    </w:p>
    <w:p w:rsidR="00A40094" w:rsidRPr="00A40094" w:rsidRDefault="00A40094" w:rsidP="00A40094">
      <w:pPr>
        <w:rPr>
          <w:rFonts w:ascii="Times New Roman" w:eastAsia="標楷體" w:hAnsi="Times New Roman"/>
          <w:bCs/>
          <w:szCs w:val="24"/>
        </w:rPr>
      </w:pPr>
    </w:p>
    <w:p w:rsidR="00A40094" w:rsidRPr="00A40094" w:rsidRDefault="00A40094" w:rsidP="00A40094">
      <w:pPr>
        <w:rPr>
          <w:rFonts w:ascii="Times New Roman" w:eastAsia="標楷體" w:hAnsi="Times New Roman"/>
          <w:bCs/>
          <w:szCs w:val="24"/>
        </w:rPr>
      </w:pPr>
    </w:p>
    <w:p w:rsidR="00A40094" w:rsidRPr="00A40094" w:rsidRDefault="00A40094" w:rsidP="00A40094">
      <w:pPr>
        <w:rPr>
          <w:rFonts w:ascii="Times New Roman" w:eastAsia="標楷體" w:hAnsi="Times New Roman"/>
          <w:bCs/>
          <w:szCs w:val="24"/>
        </w:rPr>
        <w:sectPr w:rsidR="00A40094" w:rsidRPr="00A40094">
          <w:pgSz w:w="11906" w:h="16838"/>
          <w:pgMar w:top="1440" w:right="1800" w:bottom="1440" w:left="1800" w:header="851" w:footer="992" w:gutter="0"/>
          <w:cols w:space="425"/>
          <w:docGrid w:type="lines" w:linePitch="360"/>
        </w:sectPr>
      </w:pPr>
    </w:p>
    <w:p w:rsidR="00A40094" w:rsidRPr="00A40094" w:rsidRDefault="00A40094" w:rsidP="00A40094">
      <w:pPr>
        <w:rPr>
          <w:rFonts w:ascii="Times New Roman" w:eastAsia="標楷體" w:hAnsi="Times New Roman"/>
          <w:b/>
          <w:bCs/>
          <w:sz w:val="32"/>
          <w:szCs w:val="24"/>
        </w:rPr>
      </w:pPr>
      <w:r w:rsidRPr="00A40094">
        <w:rPr>
          <w:rFonts w:ascii="Times New Roman" w:eastAsia="標楷體" w:hAnsi="Times New Roman"/>
          <w:b/>
          <w:bCs/>
          <w:sz w:val="32"/>
          <w:szCs w:val="24"/>
        </w:rPr>
        <w:lastRenderedPageBreak/>
        <w:t>吳瑞菁老師協助</w:t>
      </w:r>
    </w:p>
    <w:p w:rsidR="00F00FBE" w:rsidRPr="00A40094" w:rsidRDefault="00F00FBE" w:rsidP="00A40094">
      <w:pPr>
        <w:snapToGrid w:val="0"/>
        <w:rPr>
          <w:rFonts w:ascii="Times New Roman" w:eastAsia="標楷體" w:hAnsi="Times New Roman"/>
          <w:color w:val="FF0000"/>
        </w:rPr>
      </w:pPr>
      <w:r w:rsidRPr="00A40094">
        <w:rPr>
          <w:rFonts w:ascii="Times New Roman" w:eastAsia="標楷體" w:hAnsi="Times New Roman"/>
          <w:color w:val="FF0000"/>
        </w:rPr>
        <w:t>Facility (</w:t>
      </w:r>
      <w:r w:rsidRPr="00A40094">
        <w:rPr>
          <w:rFonts w:ascii="Times New Roman" w:eastAsia="標楷體" w:hAnsi="Times New Roman"/>
          <w:color w:val="FF0000"/>
        </w:rPr>
        <w:t>共</w:t>
      </w:r>
      <w:r w:rsidR="00A40094" w:rsidRPr="00A40094">
        <w:rPr>
          <w:rFonts w:ascii="Times New Roman" w:eastAsia="標楷體" w:hAnsi="Times New Roman"/>
          <w:color w:val="FF0000"/>
        </w:rPr>
        <w:t>同儀器</w:t>
      </w:r>
      <w:r w:rsidRPr="00A40094">
        <w:rPr>
          <w:rFonts w:ascii="Times New Roman" w:eastAsia="標楷體" w:hAnsi="Times New Roman"/>
          <w:color w:val="FF0000"/>
        </w:rPr>
        <w:t xml:space="preserve">) </w:t>
      </w:r>
    </w:p>
    <w:p w:rsidR="00F00FBE" w:rsidRPr="00A40094" w:rsidRDefault="00F00FBE" w:rsidP="00A40094">
      <w:pPr>
        <w:snapToGrid w:val="0"/>
        <w:rPr>
          <w:rFonts w:ascii="Times New Roman" w:eastAsia="標楷體" w:hAnsi="Times New Roman"/>
        </w:rPr>
      </w:pPr>
      <w:r w:rsidRPr="00A40094">
        <w:rPr>
          <w:rFonts w:ascii="Times New Roman" w:eastAsia="標楷體" w:hAnsi="Times New Roman"/>
        </w:rPr>
        <w:tab/>
        <w:t>For each machine:</w:t>
      </w:r>
    </w:p>
    <w:p w:rsidR="00F00FBE" w:rsidRPr="00A40094" w:rsidRDefault="00F00FBE" w:rsidP="00A40094">
      <w:pPr>
        <w:pStyle w:val="a7"/>
        <w:numPr>
          <w:ilvl w:val="0"/>
          <w:numId w:val="1"/>
        </w:numPr>
        <w:snapToGrid w:val="0"/>
        <w:ind w:leftChars="0"/>
        <w:rPr>
          <w:rFonts w:eastAsia="標楷體"/>
        </w:rPr>
      </w:pPr>
      <w:r w:rsidRPr="00A40094">
        <w:rPr>
          <w:rFonts w:eastAsia="標楷體"/>
        </w:rPr>
        <w:t>Introduction</w:t>
      </w:r>
    </w:p>
    <w:p w:rsidR="00F00FBE" w:rsidRPr="00A40094" w:rsidRDefault="00F00FBE" w:rsidP="00A40094">
      <w:pPr>
        <w:pStyle w:val="a7"/>
        <w:numPr>
          <w:ilvl w:val="0"/>
          <w:numId w:val="1"/>
        </w:numPr>
        <w:snapToGrid w:val="0"/>
        <w:ind w:leftChars="0"/>
        <w:rPr>
          <w:rFonts w:eastAsia="標楷體"/>
          <w:color w:val="FF0000"/>
          <w:u w:val="single"/>
        </w:rPr>
      </w:pPr>
      <w:r w:rsidRPr="00A40094">
        <w:rPr>
          <w:rFonts w:eastAsia="標楷體"/>
        </w:rPr>
        <w:t>Reservation (online calendar)</w:t>
      </w:r>
      <w:r w:rsidRPr="00A40094">
        <w:rPr>
          <w:rFonts w:eastAsia="標楷體"/>
        </w:rPr>
        <w:t>：</w:t>
      </w:r>
      <w:r w:rsidR="00A40094" w:rsidRPr="00A40094">
        <w:rPr>
          <w:rFonts w:eastAsia="標楷體"/>
        </w:rPr>
        <w:t xml:space="preserve"> (</w:t>
      </w:r>
      <w:r w:rsidRPr="00A40094">
        <w:rPr>
          <w:rFonts w:eastAsia="標楷體"/>
          <w:color w:val="000000" w:themeColor="text1"/>
          <w:u w:val="single"/>
        </w:rPr>
        <w:t>先去除此項功能。</w:t>
      </w:r>
      <w:r w:rsidR="00A40094" w:rsidRPr="00A40094">
        <w:rPr>
          <w:rFonts w:eastAsia="標楷體"/>
          <w:color w:val="000000" w:themeColor="text1"/>
          <w:u w:val="single"/>
        </w:rPr>
        <w:t>)</w:t>
      </w:r>
    </w:p>
    <w:p w:rsidR="00A40094" w:rsidRPr="00A40094" w:rsidRDefault="00A40094" w:rsidP="00A40094">
      <w:pPr>
        <w:snapToGrid w:val="0"/>
        <w:rPr>
          <w:rFonts w:ascii="Times New Roman" w:eastAsia="標楷體" w:hAnsi="Times New Roman"/>
          <w:color w:val="FF0000"/>
          <w:u w:val="single"/>
        </w:rPr>
      </w:pPr>
    </w:p>
    <w:p w:rsidR="00A40094" w:rsidRPr="00A40094" w:rsidRDefault="00A40094" w:rsidP="00A40094">
      <w:pPr>
        <w:snapToGrid w:val="0"/>
        <w:rPr>
          <w:rFonts w:ascii="Times New Roman" w:eastAsia="標楷體" w:hAnsi="Times New Roman"/>
          <w:color w:val="FF0000"/>
          <w:u w:val="single"/>
        </w:rPr>
      </w:pPr>
    </w:p>
    <w:p w:rsidR="00A40094" w:rsidRPr="00A40094" w:rsidRDefault="00A40094" w:rsidP="00A40094">
      <w:pPr>
        <w:snapToGrid w:val="0"/>
        <w:rPr>
          <w:rFonts w:ascii="Times New Roman" w:eastAsia="標楷體" w:hAnsi="Times New Roman"/>
          <w:color w:val="FF0000"/>
          <w:u w:val="single"/>
        </w:rPr>
      </w:pPr>
    </w:p>
    <w:p w:rsidR="00A40094" w:rsidRPr="00A40094" w:rsidRDefault="00A40094" w:rsidP="00A40094">
      <w:pPr>
        <w:snapToGrid w:val="0"/>
        <w:rPr>
          <w:rFonts w:ascii="Times New Roman" w:eastAsia="標楷體" w:hAnsi="Times New Roman"/>
          <w:color w:val="FF0000"/>
          <w:u w:val="single"/>
        </w:rPr>
      </w:pPr>
    </w:p>
    <w:p w:rsidR="00A40094" w:rsidRPr="00A40094" w:rsidRDefault="00A40094" w:rsidP="00A40094">
      <w:pPr>
        <w:snapToGrid w:val="0"/>
        <w:rPr>
          <w:rFonts w:ascii="Times New Roman" w:eastAsia="標楷體" w:hAnsi="Times New Roman"/>
          <w:color w:val="FF0000"/>
          <w:u w:val="single"/>
        </w:rPr>
      </w:pPr>
    </w:p>
    <w:p w:rsidR="00A40094" w:rsidRPr="00A40094" w:rsidRDefault="00A40094" w:rsidP="00A40094">
      <w:pPr>
        <w:snapToGrid w:val="0"/>
        <w:rPr>
          <w:rFonts w:ascii="Times New Roman" w:eastAsia="標楷體" w:hAnsi="Times New Roman"/>
          <w:color w:val="FF0000"/>
          <w:u w:val="single"/>
        </w:rPr>
      </w:pPr>
    </w:p>
    <w:p w:rsidR="00A40094" w:rsidRPr="00A40094" w:rsidRDefault="00A40094" w:rsidP="00A40094">
      <w:pPr>
        <w:snapToGrid w:val="0"/>
        <w:rPr>
          <w:rFonts w:ascii="Times New Roman" w:eastAsia="標楷體" w:hAnsi="Times New Roman"/>
          <w:color w:val="FF0000"/>
          <w:u w:val="single"/>
        </w:rPr>
      </w:pPr>
    </w:p>
    <w:p w:rsidR="00A40094" w:rsidRPr="00A40094" w:rsidRDefault="00A40094" w:rsidP="00A40094">
      <w:pPr>
        <w:snapToGrid w:val="0"/>
        <w:rPr>
          <w:rFonts w:ascii="Times New Roman" w:eastAsia="標楷體" w:hAnsi="Times New Roman"/>
          <w:color w:val="FF0000"/>
          <w:u w:val="single"/>
        </w:rPr>
      </w:pPr>
    </w:p>
    <w:p w:rsidR="00A40094" w:rsidRPr="00A40094" w:rsidRDefault="00A40094" w:rsidP="00A40094">
      <w:pPr>
        <w:snapToGrid w:val="0"/>
        <w:rPr>
          <w:rFonts w:ascii="Times New Roman" w:eastAsia="標楷體" w:hAnsi="Times New Roman"/>
          <w:color w:val="FF0000"/>
          <w:u w:val="single"/>
        </w:rPr>
      </w:pPr>
    </w:p>
    <w:p w:rsidR="00A40094" w:rsidRPr="00A40094" w:rsidRDefault="00A40094" w:rsidP="00A40094">
      <w:pPr>
        <w:snapToGrid w:val="0"/>
        <w:rPr>
          <w:rFonts w:ascii="Times New Roman" w:eastAsia="標楷體" w:hAnsi="Times New Roman"/>
          <w:color w:val="FF0000"/>
          <w:u w:val="single"/>
        </w:rPr>
      </w:pPr>
    </w:p>
    <w:p w:rsidR="00A40094" w:rsidRPr="00A40094" w:rsidRDefault="00A40094" w:rsidP="00A40094">
      <w:pPr>
        <w:snapToGrid w:val="0"/>
        <w:rPr>
          <w:rFonts w:ascii="Times New Roman" w:eastAsia="標楷體" w:hAnsi="Times New Roman"/>
          <w:color w:val="FF0000"/>
          <w:u w:val="single"/>
        </w:rPr>
      </w:pPr>
    </w:p>
    <w:p w:rsidR="00A40094" w:rsidRPr="00A40094" w:rsidRDefault="00A40094" w:rsidP="00A40094">
      <w:pPr>
        <w:snapToGrid w:val="0"/>
        <w:rPr>
          <w:rFonts w:ascii="Times New Roman" w:eastAsia="標楷體" w:hAnsi="Times New Roman"/>
          <w:color w:val="FF0000"/>
          <w:u w:val="single"/>
        </w:rPr>
      </w:pPr>
    </w:p>
    <w:p w:rsidR="00A40094" w:rsidRPr="00A40094" w:rsidRDefault="00A40094" w:rsidP="00A40094">
      <w:pPr>
        <w:snapToGrid w:val="0"/>
        <w:rPr>
          <w:rFonts w:ascii="Times New Roman" w:eastAsia="標楷體" w:hAnsi="Times New Roman"/>
          <w:color w:val="FF0000"/>
          <w:u w:val="single"/>
        </w:rPr>
      </w:pPr>
    </w:p>
    <w:p w:rsidR="00A40094" w:rsidRPr="00A40094" w:rsidRDefault="00A40094" w:rsidP="00A40094">
      <w:pPr>
        <w:snapToGrid w:val="0"/>
        <w:rPr>
          <w:rFonts w:ascii="Times New Roman" w:eastAsia="標楷體" w:hAnsi="Times New Roman"/>
          <w:color w:val="FF0000"/>
          <w:u w:val="single"/>
        </w:rPr>
      </w:pPr>
    </w:p>
    <w:p w:rsidR="00A40094" w:rsidRPr="00A40094" w:rsidRDefault="00A40094" w:rsidP="00A40094">
      <w:pPr>
        <w:snapToGrid w:val="0"/>
        <w:rPr>
          <w:rFonts w:ascii="Times New Roman" w:eastAsia="標楷體" w:hAnsi="Times New Roman"/>
          <w:color w:val="FF0000"/>
          <w:u w:val="single"/>
        </w:rPr>
      </w:pPr>
    </w:p>
    <w:p w:rsidR="00A40094" w:rsidRPr="00A40094" w:rsidRDefault="00A40094" w:rsidP="00A40094">
      <w:pPr>
        <w:snapToGrid w:val="0"/>
        <w:rPr>
          <w:rFonts w:ascii="Times New Roman" w:eastAsia="標楷體" w:hAnsi="Times New Roman"/>
          <w:color w:val="FF0000"/>
          <w:u w:val="single"/>
        </w:rPr>
      </w:pPr>
    </w:p>
    <w:p w:rsidR="00A40094" w:rsidRPr="00A40094" w:rsidRDefault="00A40094" w:rsidP="00A40094">
      <w:pPr>
        <w:snapToGrid w:val="0"/>
        <w:rPr>
          <w:rFonts w:ascii="Times New Roman" w:eastAsia="標楷體" w:hAnsi="Times New Roman"/>
          <w:color w:val="FF0000"/>
          <w:u w:val="single"/>
        </w:rPr>
      </w:pPr>
    </w:p>
    <w:p w:rsidR="00A40094" w:rsidRPr="00A40094" w:rsidRDefault="00A40094" w:rsidP="00A40094">
      <w:pPr>
        <w:snapToGrid w:val="0"/>
        <w:rPr>
          <w:rFonts w:ascii="Times New Roman" w:eastAsia="標楷體" w:hAnsi="Times New Roman"/>
          <w:color w:val="FF0000"/>
          <w:u w:val="single"/>
        </w:rPr>
      </w:pPr>
    </w:p>
    <w:p w:rsidR="00A40094" w:rsidRPr="00A40094" w:rsidRDefault="00A40094" w:rsidP="00A40094">
      <w:pPr>
        <w:snapToGrid w:val="0"/>
        <w:rPr>
          <w:rFonts w:ascii="Times New Roman" w:eastAsia="標楷體" w:hAnsi="Times New Roman"/>
          <w:color w:val="FF0000"/>
          <w:u w:val="single"/>
        </w:rPr>
      </w:pPr>
    </w:p>
    <w:p w:rsidR="00A40094" w:rsidRPr="00A40094" w:rsidRDefault="00A40094" w:rsidP="00A40094">
      <w:pPr>
        <w:snapToGrid w:val="0"/>
        <w:rPr>
          <w:rFonts w:ascii="Times New Roman" w:eastAsia="標楷體" w:hAnsi="Times New Roman"/>
          <w:color w:val="FF0000"/>
          <w:u w:val="single"/>
        </w:rPr>
      </w:pPr>
    </w:p>
    <w:p w:rsidR="00A40094" w:rsidRPr="00A40094" w:rsidRDefault="00A40094" w:rsidP="00A40094">
      <w:pPr>
        <w:snapToGrid w:val="0"/>
        <w:rPr>
          <w:rFonts w:ascii="Times New Roman" w:eastAsia="標楷體" w:hAnsi="Times New Roman"/>
          <w:color w:val="FF0000"/>
          <w:u w:val="single"/>
        </w:rPr>
      </w:pPr>
    </w:p>
    <w:p w:rsidR="00A40094" w:rsidRPr="00A40094" w:rsidRDefault="00A40094" w:rsidP="00A40094">
      <w:pPr>
        <w:snapToGrid w:val="0"/>
        <w:rPr>
          <w:rFonts w:ascii="Times New Roman" w:eastAsia="標楷體" w:hAnsi="Times New Roman"/>
          <w:color w:val="FF0000"/>
          <w:u w:val="single"/>
        </w:rPr>
      </w:pPr>
    </w:p>
    <w:p w:rsidR="00A40094" w:rsidRPr="00A40094" w:rsidRDefault="00A40094" w:rsidP="00A40094">
      <w:pPr>
        <w:snapToGrid w:val="0"/>
        <w:rPr>
          <w:rFonts w:ascii="Times New Roman" w:eastAsia="標楷體" w:hAnsi="Times New Roman"/>
          <w:color w:val="FF0000"/>
          <w:u w:val="single"/>
        </w:rPr>
      </w:pPr>
    </w:p>
    <w:p w:rsidR="00A40094" w:rsidRPr="00A40094" w:rsidRDefault="00A40094" w:rsidP="00A40094">
      <w:pPr>
        <w:snapToGrid w:val="0"/>
        <w:rPr>
          <w:rFonts w:ascii="Times New Roman" w:eastAsia="標楷體" w:hAnsi="Times New Roman"/>
          <w:color w:val="FF0000"/>
          <w:u w:val="single"/>
        </w:rPr>
      </w:pPr>
    </w:p>
    <w:p w:rsidR="00A40094" w:rsidRPr="00A40094" w:rsidRDefault="00A40094" w:rsidP="00A40094">
      <w:pPr>
        <w:snapToGrid w:val="0"/>
        <w:rPr>
          <w:rFonts w:ascii="Times New Roman" w:eastAsia="標楷體" w:hAnsi="Times New Roman"/>
          <w:color w:val="FF0000"/>
          <w:u w:val="single"/>
        </w:rPr>
      </w:pPr>
    </w:p>
    <w:p w:rsidR="00A40094" w:rsidRPr="00A40094" w:rsidRDefault="00A40094" w:rsidP="00A40094">
      <w:pPr>
        <w:snapToGrid w:val="0"/>
        <w:rPr>
          <w:rFonts w:ascii="Times New Roman" w:eastAsia="標楷體" w:hAnsi="Times New Roman"/>
          <w:color w:val="FF0000"/>
          <w:u w:val="single"/>
        </w:rPr>
      </w:pPr>
    </w:p>
    <w:p w:rsidR="00A40094" w:rsidRPr="00A40094" w:rsidRDefault="00A40094" w:rsidP="00A40094">
      <w:pPr>
        <w:snapToGrid w:val="0"/>
        <w:rPr>
          <w:rFonts w:ascii="Times New Roman" w:eastAsia="標楷體" w:hAnsi="Times New Roman"/>
          <w:color w:val="FF0000"/>
          <w:u w:val="single"/>
        </w:rPr>
      </w:pPr>
    </w:p>
    <w:p w:rsidR="00A40094" w:rsidRPr="00A40094" w:rsidRDefault="00A40094" w:rsidP="00A40094">
      <w:pPr>
        <w:snapToGrid w:val="0"/>
        <w:rPr>
          <w:rFonts w:ascii="Times New Roman" w:eastAsia="標楷體" w:hAnsi="Times New Roman"/>
          <w:color w:val="FF0000"/>
          <w:u w:val="single"/>
        </w:rPr>
      </w:pPr>
    </w:p>
    <w:p w:rsidR="00A40094" w:rsidRPr="00A40094" w:rsidRDefault="00A40094" w:rsidP="00A40094">
      <w:pPr>
        <w:snapToGrid w:val="0"/>
        <w:rPr>
          <w:rFonts w:ascii="Times New Roman" w:eastAsia="標楷體" w:hAnsi="Times New Roman"/>
          <w:color w:val="FF0000"/>
          <w:u w:val="single"/>
        </w:rPr>
      </w:pPr>
    </w:p>
    <w:p w:rsidR="00A40094" w:rsidRPr="00A40094" w:rsidRDefault="00A40094" w:rsidP="00A40094">
      <w:pPr>
        <w:snapToGrid w:val="0"/>
        <w:rPr>
          <w:rFonts w:ascii="Times New Roman" w:eastAsia="標楷體" w:hAnsi="Times New Roman"/>
          <w:color w:val="FF0000"/>
          <w:u w:val="single"/>
        </w:rPr>
      </w:pPr>
    </w:p>
    <w:p w:rsidR="00A40094" w:rsidRPr="00A40094" w:rsidRDefault="00A40094" w:rsidP="00A40094">
      <w:pPr>
        <w:snapToGrid w:val="0"/>
        <w:rPr>
          <w:rFonts w:ascii="Times New Roman" w:eastAsia="標楷體" w:hAnsi="Times New Roman"/>
          <w:color w:val="FF0000"/>
          <w:u w:val="single"/>
        </w:rPr>
      </w:pPr>
    </w:p>
    <w:p w:rsidR="00A40094" w:rsidRPr="00A40094" w:rsidRDefault="00A40094" w:rsidP="00A40094">
      <w:pPr>
        <w:snapToGrid w:val="0"/>
        <w:rPr>
          <w:rFonts w:ascii="Times New Roman" w:eastAsia="標楷體" w:hAnsi="Times New Roman"/>
          <w:color w:val="FF0000"/>
          <w:u w:val="single"/>
        </w:rPr>
      </w:pPr>
    </w:p>
    <w:p w:rsidR="00A40094" w:rsidRPr="00A40094" w:rsidRDefault="00A40094" w:rsidP="00A40094">
      <w:pPr>
        <w:snapToGrid w:val="0"/>
        <w:rPr>
          <w:rFonts w:ascii="Times New Roman" w:eastAsia="標楷體" w:hAnsi="Times New Roman"/>
          <w:color w:val="FF0000"/>
          <w:u w:val="single"/>
        </w:rPr>
      </w:pPr>
    </w:p>
    <w:p w:rsidR="00A40094" w:rsidRPr="00A40094" w:rsidRDefault="00A40094" w:rsidP="00A40094">
      <w:pPr>
        <w:snapToGrid w:val="0"/>
        <w:rPr>
          <w:rFonts w:ascii="Times New Roman" w:eastAsia="標楷體" w:hAnsi="Times New Roman"/>
          <w:color w:val="FF0000"/>
          <w:u w:val="single"/>
        </w:rPr>
      </w:pPr>
    </w:p>
    <w:p w:rsidR="00A40094" w:rsidRPr="00A40094" w:rsidRDefault="00A40094" w:rsidP="00A40094">
      <w:pPr>
        <w:snapToGrid w:val="0"/>
        <w:rPr>
          <w:rFonts w:ascii="Times New Roman" w:eastAsia="標楷體" w:hAnsi="Times New Roman"/>
          <w:color w:val="FF0000"/>
          <w:u w:val="single"/>
        </w:rPr>
      </w:pPr>
    </w:p>
    <w:p w:rsidR="00A40094" w:rsidRPr="00A40094" w:rsidRDefault="00A40094" w:rsidP="00A40094">
      <w:pPr>
        <w:snapToGrid w:val="0"/>
        <w:rPr>
          <w:rFonts w:ascii="Times New Roman" w:eastAsia="標楷體" w:hAnsi="Times New Roman"/>
          <w:color w:val="FF0000"/>
          <w:u w:val="single"/>
        </w:rPr>
      </w:pPr>
    </w:p>
    <w:p w:rsidR="00A40094" w:rsidRPr="00A40094" w:rsidRDefault="00A40094" w:rsidP="00A40094">
      <w:pPr>
        <w:snapToGrid w:val="0"/>
        <w:rPr>
          <w:rFonts w:ascii="Times New Roman" w:eastAsia="標楷體" w:hAnsi="Times New Roman"/>
          <w:color w:val="FF0000"/>
          <w:u w:val="single"/>
        </w:rPr>
      </w:pPr>
    </w:p>
    <w:p w:rsidR="00A40094" w:rsidRPr="00A40094" w:rsidRDefault="00A40094" w:rsidP="00A40094">
      <w:pPr>
        <w:snapToGrid w:val="0"/>
        <w:rPr>
          <w:rFonts w:ascii="Times New Roman" w:eastAsia="標楷體" w:hAnsi="Times New Roman"/>
          <w:color w:val="FF0000"/>
          <w:u w:val="single"/>
        </w:rPr>
      </w:pPr>
    </w:p>
    <w:p w:rsidR="00A40094" w:rsidRPr="00A40094" w:rsidRDefault="00A40094" w:rsidP="00A40094">
      <w:pPr>
        <w:snapToGrid w:val="0"/>
        <w:rPr>
          <w:rFonts w:ascii="Times New Roman" w:eastAsia="標楷體" w:hAnsi="Times New Roman"/>
          <w:color w:val="FF0000"/>
          <w:u w:val="single"/>
        </w:rPr>
      </w:pPr>
    </w:p>
    <w:p w:rsidR="00A40094" w:rsidRPr="00A40094" w:rsidRDefault="00A40094" w:rsidP="00A40094">
      <w:pPr>
        <w:snapToGrid w:val="0"/>
        <w:rPr>
          <w:rFonts w:ascii="Times New Roman" w:eastAsia="標楷體" w:hAnsi="Times New Roman"/>
          <w:color w:val="FF0000"/>
          <w:u w:val="single"/>
        </w:rPr>
      </w:pPr>
    </w:p>
    <w:p w:rsidR="00A40094" w:rsidRPr="00A40094" w:rsidRDefault="00A40094" w:rsidP="00A40094">
      <w:pPr>
        <w:snapToGrid w:val="0"/>
        <w:rPr>
          <w:rFonts w:ascii="Times New Roman" w:eastAsia="標楷體" w:hAnsi="Times New Roman"/>
          <w:color w:val="FF0000"/>
          <w:u w:val="single"/>
        </w:rPr>
        <w:sectPr w:rsidR="00A40094" w:rsidRPr="00A40094">
          <w:pgSz w:w="11906" w:h="16838"/>
          <w:pgMar w:top="1440" w:right="1800" w:bottom="1440" w:left="1800" w:header="851" w:footer="992" w:gutter="0"/>
          <w:cols w:space="425"/>
          <w:docGrid w:type="lines" w:linePitch="360"/>
        </w:sectPr>
      </w:pPr>
    </w:p>
    <w:p w:rsidR="00A40094" w:rsidRPr="00A40094" w:rsidRDefault="00A40094" w:rsidP="00A40094">
      <w:pPr>
        <w:snapToGrid w:val="0"/>
        <w:rPr>
          <w:rFonts w:ascii="Times New Roman" w:eastAsia="標楷體" w:hAnsi="Times New Roman"/>
          <w:b/>
          <w:color w:val="000000" w:themeColor="text1"/>
          <w:sz w:val="32"/>
        </w:rPr>
      </w:pPr>
      <w:r w:rsidRPr="00A40094">
        <w:rPr>
          <w:rFonts w:ascii="Times New Roman" w:eastAsia="標楷體" w:hAnsi="Times New Roman"/>
          <w:b/>
          <w:color w:val="000000" w:themeColor="text1"/>
          <w:sz w:val="32"/>
        </w:rPr>
        <w:lastRenderedPageBreak/>
        <w:t>所有老師與同學提供建議</w:t>
      </w:r>
    </w:p>
    <w:p w:rsidR="004A4DAF" w:rsidRPr="00A40094" w:rsidRDefault="004A4DAF" w:rsidP="00A40094">
      <w:pPr>
        <w:snapToGrid w:val="0"/>
        <w:rPr>
          <w:rFonts w:ascii="Times New Roman" w:eastAsia="標楷體" w:hAnsi="Times New Roman"/>
          <w:color w:val="FF0000"/>
        </w:rPr>
      </w:pPr>
      <w:r w:rsidRPr="00A40094">
        <w:rPr>
          <w:rFonts w:ascii="Times New Roman" w:eastAsia="標楷體" w:hAnsi="Times New Roman"/>
          <w:color w:val="FF0000"/>
        </w:rPr>
        <w:t>常用表單</w:t>
      </w:r>
    </w:p>
    <w:p w:rsidR="00A40094" w:rsidRPr="00A40094" w:rsidRDefault="00A40094" w:rsidP="00A40094">
      <w:pPr>
        <w:snapToGrid w:val="0"/>
        <w:rPr>
          <w:rFonts w:ascii="Times New Roman" w:eastAsia="標楷體" w:hAnsi="Times New Roman"/>
          <w:color w:val="FF0000"/>
        </w:rPr>
        <w:sectPr w:rsidR="00A40094" w:rsidRPr="00A40094">
          <w:pgSz w:w="11906" w:h="16838"/>
          <w:pgMar w:top="1440" w:right="1800" w:bottom="1440" w:left="1800" w:header="851" w:footer="992" w:gutter="0"/>
          <w:cols w:space="425"/>
          <w:docGrid w:type="lines" w:linePitch="360"/>
        </w:sectPr>
      </w:pPr>
    </w:p>
    <w:p w:rsidR="00A40094" w:rsidRPr="00A40094" w:rsidRDefault="00A40094" w:rsidP="00A40094">
      <w:pPr>
        <w:snapToGrid w:val="0"/>
        <w:rPr>
          <w:rFonts w:ascii="Times New Roman" w:eastAsia="標楷體" w:hAnsi="Times New Roman"/>
          <w:b/>
          <w:color w:val="000000" w:themeColor="text1"/>
          <w:sz w:val="32"/>
        </w:rPr>
      </w:pPr>
      <w:r w:rsidRPr="00A40094">
        <w:rPr>
          <w:rFonts w:ascii="Times New Roman" w:eastAsia="標楷體" w:hAnsi="Times New Roman"/>
          <w:b/>
          <w:color w:val="000000" w:themeColor="text1"/>
          <w:sz w:val="32"/>
        </w:rPr>
        <w:lastRenderedPageBreak/>
        <w:t>所有老師與同學提供建議</w:t>
      </w:r>
    </w:p>
    <w:p w:rsidR="00F00FBE" w:rsidRPr="00A40094" w:rsidRDefault="00F00FBE" w:rsidP="00A40094">
      <w:pPr>
        <w:snapToGrid w:val="0"/>
        <w:rPr>
          <w:rFonts w:ascii="Times New Roman" w:eastAsia="標楷體" w:hAnsi="Times New Roman"/>
          <w:color w:val="FF0000"/>
        </w:rPr>
      </w:pPr>
      <w:r w:rsidRPr="00A40094">
        <w:rPr>
          <w:rFonts w:ascii="Times New Roman" w:eastAsia="標楷體" w:hAnsi="Times New Roman"/>
          <w:color w:val="FF0000"/>
        </w:rPr>
        <w:t>相關連結</w:t>
      </w:r>
    </w:p>
    <w:sectPr w:rsidR="00F00FBE" w:rsidRPr="00A4009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81C" w:rsidRDefault="0069381C" w:rsidP="006C0A64">
      <w:r>
        <w:separator/>
      </w:r>
    </w:p>
  </w:endnote>
  <w:endnote w:type="continuationSeparator" w:id="0">
    <w:p w:rsidR="0069381C" w:rsidRDefault="0069381C" w:rsidP="006C0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43"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81C" w:rsidRDefault="0069381C" w:rsidP="006C0A64">
      <w:r>
        <w:separator/>
      </w:r>
    </w:p>
  </w:footnote>
  <w:footnote w:type="continuationSeparator" w:id="0">
    <w:p w:rsidR="0069381C" w:rsidRDefault="0069381C" w:rsidP="006C0A6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EE5004"/>
    <w:multiLevelType w:val="hybridMultilevel"/>
    <w:tmpl w:val="962A618C"/>
    <w:lvl w:ilvl="0" w:tplc="9300D95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2E3601E3"/>
    <w:multiLevelType w:val="hybridMultilevel"/>
    <w:tmpl w:val="5BB4680C"/>
    <w:lvl w:ilvl="0" w:tplc="75FA5B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49D428A"/>
    <w:multiLevelType w:val="hybridMultilevel"/>
    <w:tmpl w:val="0FF8DFBC"/>
    <w:lvl w:ilvl="0" w:tplc="2B888058">
      <w:numFmt w:val="bullet"/>
      <w:lvlText w:val="-"/>
      <w:lvlJc w:val="left"/>
      <w:pPr>
        <w:ind w:left="840" w:hanging="360"/>
      </w:pPr>
      <w:rPr>
        <w:rFonts w:ascii="Times New Roman" w:eastAsiaTheme="minorEastAsia"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5D497557"/>
    <w:multiLevelType w:val="hybridMultilevel"/>
    <w:tmpl w:val="E338A1D2"/>
    <w:lvl w:ilvl="0" w:tplc="6A84AE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E562A82"/>
    <w:multiLevelType w:val="hybridMultilevel"/>
    <w:tmpl w:val="24E0F696"/>
    <w:lvl w:ilvl="0" w:tplc="458C5F8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1"/>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67E"/>
    <w:rsid w:val="00070B89"/>
    <w:rsid w:val="00112042"/>
    <w:rsid w:val="00197F1B"/>
    <w:rsid w:val="002B7210"/>
    <w:rsid w:val="00300A41"/>
    <w:rsid w:val="003E2909"/>
    <w:rsid w:val="00467A94"/>
    <w:rsid w:val="004A4DAF"/>
    <w:rsid w:val="00531F21"/>
    <w:rsid w:val="005940F7"/>
    <w:rsid w:val="00645A47"/>
    <w:rsid w:val="00677A95"/>
    <w:rsid w:val="00686299"/>
    <w:rsid w:val="0069381C"/>
    <w:rsid w:val="0069567E"/>
    <w:rsid w:val="006C0A64"/>
    <w:rsid w:val="00701CCD"/>
    <w:rsid w:val="007B27C2"/>
    <w:rsid w:val="008B72C0"/>
    <w:rsid w:val="008D4A6F"/>
    <w:rsid w:val="00910A4C"/>
    <w:rsid w:val="00932A79"/>
    <w:rsid w:val="00A40094"/>
    <w:rsid w:val="00AE7AC8"/>
    <w:rsid w:val="00AF2998"/>
    <w:rsid w:val="00B747BA"/>
    <w:rsid w:val="00C70771"/>
    <w:rsid w:val="00CA02C5"/>
    <w:rsid w:val="00CD0FD7"/>
    <w:rsid w:val="00CF6A41"/>
    <w:rsid w:val="00D5234C"/>
    <w:rsid w:val="00E11276"/>
    <w:rsid w:val="00E73E03"/>
    <w:rsid w:val="00EC2060"/>
    <w:rsid w:val="00EE78E8"/>
    <w:rsid w:val="00F00FBE"/>
    <w:rsid w:val="00FD64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0164588-A8F5-4B38-991F-CA1E15210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1276"/>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0A64"/>
    <w:pPr>
      <w:tabs>
        <w:tab w:val="center" w:pos="4153"/>
        <w:tab w:val="right" w:pos="8306"/>
      </w:tabs>
      <w:snapToGrid w:val="0"/>
    </w:pPr>
    <w:rPr>
      <w:sz w:val="20"/>
      <w:szCs w:val="20"/>
    </w:rPr>
  </w:style>
  <w:style w:type="character" w:customStyle="1" w:styleId="a4">
    <w:name w:val="頁首 字元"/>
    <w:basedOn w:val="a0"/>
    <w:link w:val="a3"/>
    <w:uiPriority w:val="99"/>
    <w:rsid w:val="006C0A64"/>
    <w:rPr>
      <w:rFonts w:ascii="Calibri" w:eastAsia="新細明體" w:hAnsi="Calibri" w:cs="Times New Roman"/>
      <w:sz w:val="20"/>
      <w:szCs w:val="20"/>
    </w:rPr>
  </w:style>
  <w:style w:type="paragraph" w:styleId="a5">
    <w:name w:val="footer"/>
    <w:basedOn w:val="a"/>
    <w:link w:val="a6"/>
    <w:uiPriority w:val="99"/>
    <w:unhideWhenUsed/>
    <w:rsid w:val="006C0A64"/>
    <w:pPr>
      <w:tabs>
        <w:tab w:val="center" w:pos="4153"/>
        <w:tab w:val="right" w:pos="8306"/>
      </w:tabs>
      <w:snapToGrid w:val="0"/>
    </w:pPr>
    <w:rPr>
      <w:sz w:val="20"/>
      <w:szCs w:val="20"/>
    </w:rPr>
  </w:style>
  <w:style w:type="character" w:customStyle="1" w:styleId="a6">
    <w:name w:val="頁尾 字元"/>
    <w:basedOn w:val="a0"/>
    <w:link w:val="a5"/>
    <w:uiPriority w:val="99"/>
    <w:rsid w:val="006C0A64"/>
    <w:rPr>
      <w:rFonts w:ascii="Calibri" w:eastAsia="新細明體" w:hAnsi="Calibri" w:cs="Times New Roman"/>
      <w:sz w:val="20"/>
      <w:szCs w:val="20"/>
    </w:rPr>
  </w:style>
  <w:style w:type="paragraph" w:styleId="a7">
    <w:name w:val="List Paragraph"/>
    <w:basedOn w:val="a"/>
    <w:uiPriority w:val="34"/>
    <w:qFormat/>
    <w:rsid w:val="00F00FBE"/>
    <w:pPr>
      <w:ind w:leftChars="200" w:left="480"/>
    </w:pPr>
    <w:rPr>
      <w:rFonts w:ascii="Times New Roman" w:eastAsiaTheme="minorEastAsia" w:hAnsi="Times New Roman"/>
    </w:rPr>
  </w:style>
  <w:style w:type="paragraph" w:styleId="a8">
    <w:name w:val="Balloon Text"/>
    <w:basedOn w:val="a"/>
    <w:link w:val="a9"/>
    <w:uiPriority w:val="99"/>
    <w:semiHidden/>
    <w:unhideWhenUsed/>
    <w:rsid w:val="00531F21"/>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531F21"/>
    <w:rPr>
      <w:rFonts w:asciiTheme="majorHAnsi" w:eastAsiaTheme="majorEastAsia" w:hAnsiTheme="majorHAnsi" w:cstheme="majorBidi"/>
      <w:sz w:val="18"/>
      <w:szCs w:val="18"/>
    </w:rPr>
  </w:style>
  <w:style w:type="character" w:styleId="aa">
    <w:name w:val="annotation reference"/>
    <w:basedOn w:val="a0"/>
    <w:uiPriority w:val="99"/>
    <w:semiHidden/>
    <w:unhideWhenUsed/>
    <w:rsid w:val="00300A41"/>
    <w:rPr>
      <w:sz w:val="18"/>
      <w:szCs w:val="18"/>
    </w:rPr>
  </w:style>
  <w:style w:type="paragraph" w:styleId="ab">
    <w:name w:val="annotation text"/>
    <w:basedOn w:val="a"/>
    <w:link w:val="ac"/>
    <w:uiPriority w:val="99"/>
    <w:semiHidden/>
    <w:unhideWhenUsed/>
    <w:rsid w:val="00300A41"/>
  </w:style>
  <w:style w:type="character" w:customStyle="1" w:styleId="ac">
    <w:name w:val="註解文字 字元"/>
    <w:basedOn w:val="a0"/>
    <w:link w:val="ab"/>
    <w:uiPriority w:val="99"/>
    <w:semiHidden/>
    <w:rsid w:val="00300A41"/>
    <w:rPr>
      <w:rFonts w:ascii="Calibri" w:eastAsia="新細明體" w:hAnsi="Calibri" w:cs="Times New Roman"/>
    </w:rPr>
  </w:style>
  <w:style w:type="paragraph" w:styleId="ad">
    <w:name w:val="annotation subject"/>
    <w:basedOn w:val="ab"/>
    <w:next w:val="ab"/>
    <w:link w:val="ae"/>
    <w:uiPriority w:val="99"/>
    <w:semiHidden/>
    <w:unhideWhenUsed/>
    <w:rsid w:val="00300A41"/>
    <w:rPr>
      <w:b/>
      <w:bCs/>
    </w:rPr>
  </w:style>
  <w:style w:type="character" w:customStyle="1" w:styleId="ae">
    <w:name w:val="註解主旨 字元"/>
    <w:basedOn w:val="ac"/>
    <w:link w:val="ad"/>
    <w:uiPriority w:val="99"/>
    <w:semiHidden/>
    <w:rsid w:val="00300A41"/>
    <w:rPr>
      <w:rFonts w:ascii="Calibri" w:eastAsia="新細明體" w:hAnsi="Calibri" w:cs="Times New Roman"/>
      <w:b/>
      <w:bCs/>
    </w:rPr>
  </w:style>
  <w:style w:type="character" w:styleId="af">
    <w:name w:val="Hyperlink"/>
    <w:basedOn w:val="a0"/>
    <w:uiPriority w:val="99"/>
    <w:unhideWhenUsed/>
    <w:rsid w:val="002B7210"/>
    <w:rPr>
      <w:color w:val="0563C1" w:themeColor="hyperlink"/>
      <w:u w:val="single"/>
    </w:rPr>
  </w:style>
  <w:style w:type="character" w:customStyle="1" w:styleId="ms-rtefontsize-2">
    <w:name w:val="ms-rtefontsize-2"/>
    <w:basedOn w:val="a0"/>
    <w:rsid w:val="007B27C2"/>
  </w:style>
  <w:style w:type="paragraph" w:customStyle="1" w:styleId="wc1">
    <w:name w:val="wc_1"/>
    <w:basedOn w:val="a"/>
    <w:rsid w:val="007B27C2"/>
    <w:pPr>
      <w:widowControl/>
      <w:spacing w:before="100" w:beforeAutospacing="1" w:after="100" w:afterAutospacing="1"/>
    </w:pPr>
    <w:rPr>
      <w:rFonts w:ascii="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dropboxusercontent.com/u/44853757/cover/index.html" TargetMode="External"/><Relationship Id="rId3" Type="http://schemas.openxmlformats.org/officeDocument/2006/relationships/settings" Target="settings.xml"/><Relationship Id="rId7" Type="http://schemas.openxmlformats.org/officeDocument/2006/relationships/hyperlink" Target="http://www.mc.ntu.edu.tw/department/clsmb/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741</Words>
  <Characters>4227</Characters>
  <Application>Microsoft Office Word</Application>
  <DocSecurity>0</DocSecurity>
  <Lines>35</Lines>
  <Paragraphs>9</Paragraphs>
  <ScaleCrop>false</ScaleCrop>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湯智帆</cp:lastModifiedBy>
  <cp:revision>2</cp:revision>
  <dcterms:created xsi:type="dcterms:W3CDTF">2016-12-16T06:28:00Z</dcterms:created>
  <dcterms:modified xsi:type="dcterms:W3CDTF">2016-12-16T06:28:00Z</dcterms:modified>
</cp:coreProperties>
</file>